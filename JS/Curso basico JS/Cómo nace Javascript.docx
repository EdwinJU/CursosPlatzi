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DC81" w14:textId="77777777" w:rsidR="000666B8" w:rsidRPr="000666B8" w:rsidRDefault="000666B8" w:rsidP="000666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¿Cómo nace </w:t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?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>Nace con la necesidad de generar dinamismo en las páginas web y que a su vez los usuarios y las empresas pudieran interactuar unos con otros.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¿Qué es </w:t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?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>Es un lenguaje interpretado, orientado a objetos, débilmente tipado y dinámico.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Débilmente tipado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 xml:space="preserve">Se pueden hacer operaciones entre tipos distintos de datos (enteros con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strings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booleanos con enteros,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etc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). Ejemplo:</w:t>
      </w:r>
    </w:p>
    <w:p w14:paraId="11ABF877" w14:textId="77777777" w:rsidR="000666B8" w:rsidRPr="000666B8" w:rsidRDefault="000666B8" w:rsidP="000666B8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0666B8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4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</w:t>
      </w:r>
      <w:r w:rsidRPr="000666B8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"7"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; </w:t>
      </w:r>
      <w:r w:rsidRPr="000666B8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CR"/>
        </w:rPr>
        <w:t>// 47</w:t>
      </w:r>
    </w:p>
    <w:p w14:paraId="0D67982B" w14:textId="77777777" w:rsidR="000666B8" w:rsidRPr="000666B8" w:rsidRDefault="000666B8" w:rsidP="000666B8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0666B8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4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* </w:t>
      </w:r>
      <w:r w:rsidRPr="000666B8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"7"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; </w:t>
      </w:r>
      <w:r w:rsidRPr="000666B8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CR"/>
        </w:rPr>
        <w:t>// 28</w:t>
      </w:r>
    </w:p>
    <w:p w14:paraId="5A45602B" w14:textId="77777777" w:rsidR="000666B8" w:rsidRPr="000666B8" w:rsidRDefault="000666B8" w:rsidP="000666B8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0666B8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2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</w:t>
      </w:r>
      <w:r w:rsidRPr="000666B8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true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; </w:t>
      </w:r>
      <w:r w:rsidRPr="000666B8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CR"/>
        </w:rPr>
        <w:t>// 3</w:t>
      </w:r>
    </w:p>
    <w:p w14:paraId="32873474" w14:textId="77777777" w:rsidR="000666B8" w:rsidRPr="000666B8" w:rsidRDefault="000666B8" w:rsidP="000666B8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0666B8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false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- </w:t>
      </w:r>
      <w:r w:rsidRPr="000666B8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3</w:t>
      </w:r>
      <w:r w:rsidRPr="000666B8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; </w:t>
      </w:r>
      <w:r w:rsidRPr="000666B8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CR"/>
        </w:rPr>
        <w:t>// -3</w:t>
      </w:r>
    </w:p>
    <w:p w14:paraId="07F41006" w14:textId="77777777" w:rsidR="000666B8" w:rsidRPr="000666B8" w:rsidRDefault="000666B8" w:rsidP="000666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Dinámico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 xml:space="preserve">Corre directamente en la etapa de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Runetime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sin una etapa de compilación previa. Esto permite probar nuestro código inmediatamente; pero también es lo que hace que los errores se muestren hasta que se ejecuta el programa.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¿Realmente es </w:t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 un lenguaje interpretado?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 xml:space="preserve">Si, y la razón es que le navegador lee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linea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por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linea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nuestro código el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cuál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le indica lo que tiene que hacer, sin la necesidad de compilar. Todo esto es controlado por el motor de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V8 del navegador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 es </w:t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Basckwards</w:t>
      </w:r>
      <w:proofErr w:type="spellEnd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 xml:space="preserve"> Compatible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 xml:space="preserve">Todas las funciones nuevas que salen de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Javascript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no dañarán el trabajo ya hecho, pero no se podrá utilizar en nuestro entorno de trabajo inmediatamente. Para solucionar esto está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Babel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que permite utilizar las nuevas características del </w:t>
      </w:r>
      <w:proofErr w:type="gram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lenguaje</w:t>
      </w:r>
      <w:proofErr w:type="gram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pero lo transforma a una versión que el navegador pueda entender</w:t>
      </w:r>
    </w:p>
    <w:p w14:paraId="0294C564" w14:textId="77CF64B3" w:rsidR="00142286" w:rsidRDefault="00142286"/>
    <w:p w14:paraId="6A572056" w14:textId="2B806014" w:rsidR="000666B8" w:rsidRDefault="000666B8"/>
    <w:p w14:paraId="76F2BB20" w14:textId="5901AEFD" w:rsidR="000666B8" w:rsidRDefault="000666B8"/>
    <w:p w14:paraId="5872A6A1" w14:textId="77777777" w:rsidR="000666B8" w:rsidRPr="000666B8" w:rsidRDefault="000666B8" w:rsidP="000666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1.- JavaScript tiene una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comunidad enorme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de desarrolladores que te pueden ir ayudando a generar diferentes cosas.</w:t>
      </w:r>
    </w:p>
    <w:p w14:paraId="416F5D4F" w14:textId="77777777" w:rsidR="000666B8" w:rsidRPr="000666B8" w:rsidRDefault="000666B8" w:rsidP="000666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Si solo estuvieras interesado en trabajar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aplicaciones web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tienes muchos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frameworks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y librerías construidas en JavaScript que te van a ayudar a hacer proyectos de forma mucho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mas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rápida, eficiente y robusta (Angular, View, </w:t>
      </w:r>
      <w:proofErr w:type="spellStart"/>
      <w:proofErr w:type="gram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React,entre</w:t>
      </w:r>
      <w:proofErr w:type="spellEnd"/>
      <w:proofErr w:type="gram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otros)</w:t>
      </w:r>
    </w:p>
    <w:p w14:paraId="685B6BF9" w14:textId="77777777" w:rsidR="000666B8" w:rsidRPr="000666B8" w:rsidRDefault="000666B8" w:rsidP="000666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Si no quieres trabajar solo en aplicaciones Web puedes utilizar JavaScript con un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framework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que se llama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React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Native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para poder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construir aplicaciones nativas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como Android y IOS.</w:t>
      </w:r>
    </w:p>
    <w:p w14:paraId="164A2C37" w14:textId="77777777" w:rsidR="000666B8" w:rsidRPr="000666B8" w:rsidRDefault="000666B8" w:rsidP="000666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Puedes construir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aplicaciones de escritorio</w:t>
      </w: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con JavaScript, usando un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framework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llamado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Electron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pueden correr en Mac o Windows.</w:t>
      </w:r>
    </w:p>
    <w:p w14:paraId="368EFE04" w14:textId="77777777" w:rsidR="000666B8" w:rsidRPr="000666B8" w:rsidRDefault="000666B8" w:rsidP="000666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También puedes trabajar en la parte del </w:t>
      </w:r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Back-</w:t>
      </w:r>
      <w:proofErr w:type="spellStart"/>
      <w:r w:rsidRPr="000666B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end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o **IOT **(Internet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Od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Things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) es un concepto que se refiere a una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interconexion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digital de objetos cotidianos con Internet. Esto con un Framework llamado 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NodeJS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el cual es un entorno de ejecución de JavaScript que corre directamente en el Back-</w:t>
      </w:r>
      <w:proofErr w:type="spellStart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end</w:t>
      </w:r>
      <w:proofErr w:type="spellEnd"/>
      <w:r w:rsidRPr="000666B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</w:t>
      </w:r>
    </w:p>
    <w:p w14:paraId="30A2FD32" w14:textId="2C38EC49" w:rsidR="000666B8" w:rsidRDefault="000666B8"/>
    <w:p w14:paraId="1ECD8802" w14:textId="54364441" w:rsidR="00E425C2" w:rsidRDefault="00E425C2">
      <w:r>
        <w:rPr>
          <w:noProof/>
        </w:rPr>
        <w:lastRenderedPageBreak/>
        <w:drawing>
          <wp:inline distT="0" distB="0" distL="0" distR="0" wp14:anchorId="2A9B7343" wp14:editId="1B5E1F3E">
            <wp:extent cx="5403850" cy="5403850"/>
            <wp:effectExtent l="0" t="0" r="6350" b="635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4203" w14:textId="223893E9" w:rsidR="00E425C2" w:rsidRDefault="00E425C2"/>
    <w:p w14:paraId="6F8F112E" w14:textId="4350C321" w:rsidR="00E425C2" w:rsidRDefault="00E425C2"/>
    <w:p w14:paraId="0C5AAB86" w14:textId="77777777" w:rsidR="00E425C2" w:rsidRDefault="00E425C2"/>
    <w:p w14:paraId="4B510DAF" w14:textId="7F86DDB8" w:rsidR="00E425C2" w:rsidRDefault="00E425C2"/>
    <w:p w14:paraId="73F4D24D" w14:textId="1234DAEC" w:rsidR="00E425C2" w:rsidRDefault="00E425C2"/>
    <w:p w14:paraId="10BF4875" w14:textId="154B773D" w:rsidR="00E425C2" w:rsidRDefault="00E425C2"/>
    <w:p w14:paraId="0B2A249F" w14:textId="6ACBA9D9" w:rsidR="00E425C2" w:rsidRDefault="00E425C2"/>
    <w:p w14:paraId="223FCB9E" w14:textId="04732187" w:rsidR="00E425C2" w:rsidRDefault="00E425C2"/>
    <w:p w14:paraId="4FD9E333" w14:textId="74EE0D57" w:rsidR="00E425C2" w:rsidRDefault="00E425C2"/>
    <w:p w14:paraId="0832D4B2" w14:textId="21166710" w:rsidR="00E425C2" w:rsidRDefault="00E425C2"/>
    <w:p w14:paraId="0459369F" w14:textId="77777777" w:rsidR="00E425C2" w:rsidRPr="00E425C2" w:rsidRDefault="00E425C2" w:rsidP="00E425C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VALORES</w:t>
      </w:r>
    </w:p>
    <w:p w14:paraId="6D912503" w14:textId="77777777" w:rsidR="00E425C2" w:rsidRPr="00E425C2" w:rsidRDefault="00E425C2" w:rsidP="00E425C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PRIMITIVOS: son los valores básicos que se utilizan para poder generar códigos.</w:t>
      </w:r>
    </w:p>
    <w:p w14:paraId="7445C738" w14:textId="77777777" w:rsidR="00E425C2" w:rsidRPr="00E425C2" w:rsidRDefault="00E425C2" w:rsidP="00E425C2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Número: data sólo de tipo numérico, ejem: 1 2 3 4, etc.</w:t>
      </w:r>
    </w:p>
    <w:p w14:paraId="33F8952C" w14:textId="77777777" w:rsidR="00E425C2" w:rsidRPr="00E425C2" w:rsidRDefault="00E425C2" w:rsidP="00E425C2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Strig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: texto, se utiliza entre comillas dobles. “Haciendo esto”, “Diego Hernández”</w:t>
      </w:r>
    </w:p>
    <w:p w14:paraId="627F8D21" w14:textId="77777777" w:rsidR="00E425C2" w:rsidRPr="00E425C2" w:rsidRDefault="00E425C2" w:rsidP="00E425C2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Boolean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o Booleano: son valores creados por George 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Boolean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dentro de lenguajes de programación para poder validar cosas y/o 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desiciones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por ello se utilizan: true (1) o false (0).</w:t>
      </w:r>
    </w:p>
    <w:p w14:paraId="52560427" w14:textId="77777777" w:rsidR="00E425C2" w:rsidRPr="00E425C2" w:rsidRDefault="00E425C2" w:rsidP="00E425C2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Empty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values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: 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null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o 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undefined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se les conoce como valores “</w:t>
      </w:r>
      <w:proofErr w:type="spell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placeholders</w:t>
      </w:r>
      <w:proofErr w:type="spell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”, pero son valores reservados para un tipo de valor que queda faltante en memoria. También pueden ser tomados como valores de errores.</w:t>
      </w:r>
    </w:p>
    <w:p w14:paraId="48EA2BDA" w14:textId="77777777" w:rsidR="00E425C2" w:rsidRPr="00E425C2" w:rsidRDefault="00E425C2" w:rsidP="00E425C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NO PRIMITIVOS O VALORES TIPO OBJETOS:</w:t>
      </w:r>
    </w:p>
    <w:p w14:paraId="5AA1224F" w14:textId="77777777" w:rsidR="00E425C2" w:rsidRPr="00E425C2" w:rsidRDefault="00E425C2" w:rsidP="00E425C2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Array: se genera ocupando corchetes, los cuales dentro ocupan valores primitivos, ejem: [1,2,3] convirtiéndolos en valores tipo objeto.</w:t>
      </w:r>
    </w:p>
    <w:p w14:paraId="72AE21EA" w14:textId="77777777" w:rsidR="00E425C2" w:rsidRPr="00E425C2" w:rsidRDefault="00E425C2" w:rsidP="00E425C2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Valor tipo Objeto: se generan con corchetes, los cuales dentro ocupan una data que se transforma en objeto, ejem de sintaxis: </w:t>
      </w:r>
      <w:proofErr w:type="gramStart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{ nombre</w:t>
      </w:r>
      <w:proofErr w:type="gramEnd"/>
      <w:r w:rsidRPr="00E425C2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: “Diego”}.</w:t>
      </w:r>
    </w:p>
    <w:p w14:paraId="737CA5B4" w14:textId="18C25D57" w:rsidR="00E425C2" w:rsidRDefault="00E425C2"/>
    <w:p w14:paraId="7383A4A6" w14:textId="1C50708A" w:rsidR="00B87E39" w:rsidRDefault="00B87E39"/>
    <w:p w14:paraId="2581FF56" w14:textId="77777777" w:rsidR="00B87E39" w:rsidRDefault="00B87E39" w:rsidP="00B87E3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Dentro de JavaScript tenemos tres formas de declarar una variable las cuales son: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var</w:t>
      </w:r>
      <w:proofErr w:type="spellEnd"/>
      <w:r>
        <w:rPr>
          <w:rFonts w:ascii="Roboto" w:hAnsi="Roboto"/>
          <w:color w:val="EFF3F8"/>
          <w:sz w:val="21"/>
          <w:szCs w:val="21"/>
        </w:rPr>
        <w:t>,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> y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.</w:t>
      </w:r>
    </w:p>
    <w:p w14:paraId="072D5F7C" w14:textId="77777777" w:rsidR="00B87E39" w:rsidRDefault="00B87E39" w:rsidP="00B87E39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ins w:id="0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Var:</w:t>
        </w:r>
      </w:ins>
      <w:r>
        <w:rPr>
          <w:rFonts w:ascii="Roboto" w:hAnsi="Roboto"/>
          <w:color w:val="EFF3F8"/>
          <w:sz w:val="21"/>
          <w:szCs w:val="21"/>
        </w:rPr>
        <w:t> Era la forma en que se declaraban las variables hasta ECMAScript 5. Casi ya no se usa porque es de forma global y tiene las siguientes características:</w:t>
      </w:r>
    </w:p>
    <w:p w14:paraId="72B4D855" w14:textId="77777777" w:rsidR="00B87E39" w:rsidRDefault="00B87E39" w:rsidP="00B87E39">
      <w:pPr>
        <w:pStyle w:val="NormalWeb"/>
        <w:shd w:val="clear" w:color="auto" w:fill="24385B"/>
        <w:spacing w:before="0" w:beforeAutospacing="0" w:after="0" w:afterAutospacing="0"/>
        <w:ind w:left="72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o Se puede reinicializar: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todas las variables se inicializan, por ejemplo:</w:t>
      </w:r>
      <w:r>
        <w:rPr>
          <w:rFonts w:ascii="Roboto" w:hAnsi="Roboto"/>
          <w:color w:val="EFF3F8"/>
          <w:sz w:val="21"/>
          <w:szCs w:val="21"/>
        </w:rPr>
        <w:br/>
        <w:t xml:space="preserve">Var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>’ entonces reinicializar es:</w:t>
      </w:r>
      <w:r>
        <w:rPr>
          <w:rFonts w:ascii="Roboto" w:hAnsi="Roboto"/>
          <w:color w:val="EFF3F8"/>
          <w:sz w:val="21"/>
          <w:szCs w:val="21"/>
        </w:rPr>
        <w:br/>
        <w:t xml:space="preserve">Var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’ 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misma variable con diferentes datos el último dato predomina.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o Se puede reasignar: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variable ya inicializada le reasignamos otro valor por ejemplo: inicializamos la variable: Var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’ ahora la reasignamos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’ ya no va </w:t>
      </w:r>
      <w:proofErr w:type="spellStart"/>
      <w:r>
        <w:rPr>
          <w:rFonts w:ascii="Roboto" w:hAnsi="Roboto"/>
          <w:color w:val="EFF3F8"/>
          <w:sz w:val="21"/>
          <w:szCs w:val="21"/>
        </w:rPr>
        <w:t>var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o Su alcance es función global: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inicializamos la variable, pero la podemos llamar desde cualquier bloque (una llave abierta y una cerrada {}) pero hay que tener mucho cuidado con ello ya que puede haber peligro, no es recomendable usar VAR.</w:t>
      </w:r>
    </w:p>
    <w:p w14:paraId="1EDC2F3D" w14:textId="77777777" w:rsidR="00B87E39" w:rsidRDefault="00B87E39" w:rsidP="00B87E39">
      <w:pPr>
        <w:pStyle w:val="NormalWeb"/>
        <w:shd w:val="clear" w:color="auto" w:fill="24385B"/>
        <w:spacing w:before="0" w:beforeAutospacing="0" w:after="0" w:afterAutospacing="0"/>
        <w:ind w:left="72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y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es la forma en que se declaran las variables a partir de ECMAScript 6,</w:t>
      </w:r>
    </w:p>
    <w:p w14:paraId="000D0278" w14:textId="77777777" w:rsidR="00B87E39" w:rsidRDefault="00B87E39" w:rsidP="00B87E39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> sirve para declarar variables que nunca van a ser modificadas: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o No se puede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reinicilizar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es una </w:t>
      </w:r>
      <w:proofErr w:type="spellStart"/>
      <w:r>
        <w:rPr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única no puede haber otra inicializada con el mismo nombre. </w:t>
      </w:r>
      <w:proofErr w:type="spellStart"/>
      <w:r>
        <w:rPr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>’ no puede haber: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>’</w:t>
      </w:r>
      <w:r>
        <w:rPr>
          <w:rFonts w:ascii="Roboto" w:hAnsi="Roboto"/>
          <w:color w:val="EFF3F8"/>
          <w:sz w:val="21"/>
          <w:szCs w:val="21"/>
        </w:rPr>
        <w:br/>
        <w:t>o 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No se pude </w:t>
      </w:r>
      <w:proofErr w:type="gramStart"/>
      <w:r>
        <w:rPr>
          <w:rStyle w:val="Textoennegrita"/>
          <w:rFonts w:ascii="Roboto" w:hAnsi="Roboto"/>
          <w:color w:val="EFF3F8"/>
          <w:sz w:val="21"/>
          <w:szCs w:val="21"/>
        </w:rPr>
        <w:t>re asignar</w:t>
      </w:r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una vez que la hayamos inicializado no la podemos reasignar solo con su nombre: </w:t>
      </w:r>
      <w:proofErr w:type="spellStart"/>
      <w:r>
        <w:rPr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>’ no puede ejecutarse: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>’</w:t>
      </w:r>
      <w:r>
        <w:rPr>
          <w:rFonts w:ascii="Roboto" w:hAnsi="Roboto"/>
          <w:color w:val="EFF3F8"/>
          <w:sz w:val="21"/>
          <w:szCs w:val="21"/>
        </w:rPr>
        <w:br/>
        <w:t>o </w:t>
      </w:r>
      <w:r>
        <w:rPr>
          <w:rStyle w:val="Textoennegrita"/>
          <w:rFonts w:ascii="Roboto" w:hAnsi="Roboto"/>
          <w:color w:val="EFF3F8"/>
          <w:sz w:val="21"/>
          <w:szCs w:val="21"/>
        </w:rPr>
        <w:t>No es inmutable: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no puede cambiar con objetos:</w:t>
      </w:r>
    </w:p>
    <w:p w14:paraId="0E2457C4" w14:textId="77777777" w:rsidR="00B87E39" w:rsidRDefault="00B87E39" w:rsidP="00B87E39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> Son variables que pueden ser modificadas, se pueden cambiar: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o No se puede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reinicilizar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t xml:space="preserve"> es una </w:t>
      </w:r>
      <w:proofErr w:type="spellStart"/>
      <w:r>
        <w:rPr>
          <w:rFonts w:ascii="Roboto" w:hAnsi="Roboto"/>
          <w:color w:val="EFF3F8"/>
          <w:sz w:val="21"/>
          <w:szCs w:val="21"/>
        </w:rPr>
        <w:t>const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única no puede haber otra inicializada con el mismo nombre. </w:t>
      </w:r>
      <w:proofErr w:type="spellStart"/>
      <w:r>
        <w:rPr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>’ no puede haber: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>’</w:t>
      </w:r>
      <w:r>
        <w:rPr>
          <w:rFonts w:ascii="Roboto" w:hAnsi="Roboto"/>
          <w:color w:val="EFF3F8"/>
          <w:sz w:val="21"/>
          <w:szCs w:val="21"/>
        </w:rPr>
        <w:br/>
        <w:t>o </w:t>
      </w:r>
      <w:r>
        <w:rPr>
          <w:rStyle w:val="Textoennegrita"/>
          <w:rFonts w:ascii="Roboto" w:hAnsi="Roboto"/>
          <w:color w:val="EFF3F8"/>
          <w:sz w:val="21"/>
          <w:szCs w:val="21"/>
        </w:rPr>
        <w:t>Se puede reasignar: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t>Osea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variable ya inicializada le reasignamos otro </w:t>
      </w:r>
      <w:proofErr w:type="gramStart"/>
      <w:r>
        <w:rPr>
          <w:rFonts w:ascii="Roboto" w:hAnsi="Roboto"/>
          <w:color w:val="EFF3F8"/>
          <w:sz w:val="21"/>
          <w:szCs w:val="21"/>
        </w:rPr>
        <w:t>valor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por ejemplo: inicializamos la variable: </w:t>
      </w:r>
      <w:proofErr w:type="spellStart"/>
      <w:r>
        <w:rPr>
          <w:rFonts w:ascii="Roboto" w:hAnsi="Roboto"/>
          <w:color w:val="EFF3F8"/>
          <w:sz w:val="21"/>
          <w:szCs w:val="21"/>
        </w:rPr>
        <w:t>let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electric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’ ahora la reasignamos </w:t>
      </w:r>
      <w:proofErr w:type="spellStart"/>
      <w:r>
        <w:rPr>
          <w:rFonts w:ascii="Roboto" w:hAnsi="Roboto"/>
          <w:color w:val="EFF3F8"/>
          <w:sz w:val="21"/>
          <w:szCs w:val="21"/>
        </w:rPr>
        <w:t>pokemonType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‘</w:t>
      </w:r>
      <w:proofErr w:type="spellStart"/>
      <w:r>
        <w:rPr>
          <w:rFonts w:ascii="Roboto" w:hAnsi="Roboto"/>
          <w:color w:val="EFF3F8"/>
          <w:sz w:val="21"/>
          <w:szCs w:val="21"/>
        </w:rPr>
        <w:t>grass</w:t>
      </w:r>
      <w:proofErr w:type="spellEnd"/>
      <w:r>
        <w:rPr>
          <w:rFonts w:ascii="Roboto" w:hAnsi="Roboto"/>
          <w:color w:val="EFF3F8"/>
          <w:sz w:val="21"/>
          <w:szCs w:val="21"/>
        </w:rPr>
        <w:t>’</w:t>
      </w:r>
      <w:r>
        <w:rPr>
          <w:rFonts w:ascii="Roboto" w:hAnsi="Roboto"/>
          <w:color w:val="EFF3F8"/>
          <w:sz w:val="21"/>
          <w:szCs w:val="21"/>
        </w:rPr>
        <w:br/>
        <w:t>o 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Su contexto de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es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 xml:space="preserve"> bloque:</w:t>
      </w:r>
      <w:r>
        <w:rPr>
          <w:rFonts w:ascii="Roboto" w:hAnsi="Roboto"/>
          <w:color w:val="EFF3F8"/>
          <w:sz w:val="21"/>
          <w:szCs w:val="21"/>
        </w:rPr>
        <w:t> Solo funciona dentro de un bloque {}, fuera de ello no.</w:t>
      </w:r>
    </w:p>
    <w:p w14:paraId="54FA17E7" w14:textId="462EA906" w:rsidR="00B87E39" w:rsidRDefault="008E5797">
      <w:r>
        <w:rPr>
          <w:noProof/>
        </w:rPr>
        <w:lastRenderedPageBreak/>
        <w:drawing>
          <wp:inline distT="0" distB="0" distL="0" distR="0" wp14:anchorId="70320F9B" wp14:editId="6BB2D1FC">
            <wp:extent cx="5612130" cy="5612130"/>
            <wp:effectExtent l="0" t="0" r="7620" b="762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18E2" w14:textId="1C225771" w:rsidR="008E5797" w:rsidRDefault="008E5797"/>
    <w:p w14:paraId="6C814C83" w14:textId="37611BDA" w:rsidR="008E5797" w:rsidRDefault="008E5797"/>
    <w:p w14:paraId="23764128" w14:textId="0AAE4F89" w:rsidR="008E5797" w:rsidRDefault="008E5797"/>
    <w:p w14:paraId="5C2DF07E" w14:textId="696FF4AD" w:rsidR="008E5797" w:rsidRDefault="008E5797"/>
    <w:p w14:paraId="070A8810" w14:textId="3A1280EA" w:rsidR="008E5797" w:rsidRDefault="008E5797"/>
    <w:p w14:paraId="72E86633" w14:textId="58A5A085" w:rsidR="008E5797" w:rsidRDefault="008E5797"/>
    <w:p w14:paraId="650C0108" w14:textId="18906D45" w:rsidR="008E5797" w:rsidRDefault="008E5797"/>
    <w:p w14:paraId="77BCAFFA" w14:textId="1CB807B4" w:rsidR="008E5797" w:rsidRDefault="008E5797"/>
    <w:p w14:paraId="2CCE6A55" w14:textId="05D207F0" w:rsidR="008E5797" w:rsidRDefault="008E5797"/>
    <w:p w14:paraId="6587397C" w14:textId="7F5A6EC2" w:rsidR="008E5797" w:rsidRDefault="008E5797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>Scope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gram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Global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: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todo el mundo.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Scope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 xml:space="preserve"> Local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: Las Vegas, y lo que pasa en las vegas, se queda en Las Vegas.</w:t>
      </w:r>
    </w:p>
    <w:p w14:paraId="4B57F63F" w14:textId="088EACC7" w:rsidR="008E5797" w:rsidRDefault="008E5797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C7120B0" w14:textId="77777777" w:rsidR="008E5797" w:rsidRPr="008E5797" w:rsidRDefault="008E5797" w:rsidP="008E579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Global -&gt; </w:t>
      </w:r>
      <w:proofErr w:type="gramStart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Universo ,</w:t>
      </w:r>
      <w:proofErr w:type="gramEnd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seria</w:t>
      </w:r>
      <w:proofErr w:type="spellEnd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como el todo , las variables son accesibles desde cualquier parte del código.</w:t>
      </w:r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>Local -&gt; Cada Planeta , un mundo distinto , las variables son accesibles en ese mundo , no es visible para los demás mundos.</w:t>
      </w:r>
    </w:p>
    <w:p w14:paraId="7AFFD61A" w14:textId="77777777" w:rsidR="008E5797" w:rsidRPr="008E5797" w:rsidRDefault="008E5797" w:rsidP="008E579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gramStart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Resumen :</w:t>
      </w:r>
      <w:proofErr w:type="gramEnd"/>
      <w:r w:rsidRPr="008E5797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lo que es global se puede acceder desde cualquier parte de tu código , y lo pueden acceder cada mundo , lo que es local solo lo puede acceder cada mundo.</w:t>
      </w:r>
      <w:r w:rsidRPr="008E5797">
        <w:rPr>
          <w:rFonts w:ascii="Segoe UI Emoji" w:eastAsia="Times New Roman" w:hAnsi="Segoe UI Emoji" w:cs="Segoe UI Emoji"/>
          <w:color w:val="EFF3F8"/>
          <w:sz w:val="21"/>
          <w:szCs w:val="21"/>
          <w:lang w:eastAsia="es-CR"/>
        </w:rPr>
        <w:t>😁</w:t>
      </w:r>
    </w:p>
    <w:p w14:paraId="6486F242" w14:textId="3F744A3B" w:rsidR="008E5797" w:rsidRDefault="008E5797"/>
    <w:p w14:paraId="6B509C43" w14:textId="0E87A696" w:rsidR="00193CA3" w:rsidRDefault="00193CA3"/>
    <w:p w14:paraId="050E7FDE" w14:textId="184C240B" w:rsidR="00193CA3" w:rsidRDefault="00193CA3"/>
    <w:p w14:paraId="3C0F7CE8" w14:textId="3937B1FD" w:rsidR="00193CA3" w:rsidRDefault="00193CA3"/>
    <w:p w14:paraId="28B40B5B" w14:textId="1E2470BC" w:rsidR="00193CA3" w:rsidRDefault="00193CA3"/>
    <w:p w14:paraId="7705AB7E" w14:textId="2F9100C1" w:rsidR="00193CA3" w:rsidRDefault="00193CA3"/>
    <w:p w14:paraId="68D6A8E1" w14:textId="0E19A57F" w:rsidR="00193CA3" w:rsidRDefault="00193CA3"/>
    <w:p w14:paraId="08EE9FE1" w14:textId="45782AB1" w:rsidR="00193CA3" w:rsidRDefault="00193CA3"/>
    <w:p w14:paraId="2E0AABBB" w14:textId="6A6B0032" w:rsidR="00193CA3" w:rsidRDefault="00193CA3"/>
    <w:p w14:paraId="25F36125" w14:textId="04E2A043" w:rsidR="00193CA3" w:rsidRDefault="00193CA3"/>
    <w:p w14:paraId="052AD953" w14:textId="57DFF45B" w:rsidR="00193CA3" w:rsidRDefault="00193CA3"/>
    <w:p w14:paraId="45AE3188" w14:textId="46AF0C84" w:rsidR="00193CA3" w:rsidRDefault="00193CA3"/>
    <w:p w14:paraId="44800330" w14:textId="7E071D1A" w:rsidR="00193CA3" w:rsidRDefault="00193CA3"/>
    <w:p w14:paraId="71F47863" w14:textId="4ABB573D" w:rsidR="00193CA3" w:rsidRDefault="00193CA3"/>
    <w:p w14:paraId="100EA0F2" w14:textId="1C4118F7" w:rsidR="00193CA3" w:rsidRDefault="00193CA3"/>
    <w:p w14:paraId="0867864A" w14:textId="06976E19" w:rsidR="00193CA3" w:rsidRDefault="00193CA3"/>
    <w:p w14:paraId="7A6764CF" w14:textId="6B934E16" w:rsidR="00193CA3" w:rsidRDefault="00193CA3"/>
    <w:p w14:paraId="0D27899F" w14:textId="40D75454" w:rsidR="00193CA3" w:rsidRDefault="00193CA3"/>
    <w:p w14:paraId="1FCB03DE" w14:textId="4A601DF6" w:rsidR="00193CA3" w:rsidRDefault="00193CA3"/>
    <w:p w14:paraId="646A36B0" w14:textId="59C0F359" w:rsidR="00193CA3" w:rsidRDefault="00193CA3"/>
    <w:p w14:paraId="5A448F5F" w14:textId="133D1AE3" w:rsidR="00193CA3" w:rsidRDefault="00193CA3"/>
    <w:p w14:paraId="2A3D351B" w14:textId="092B20F5" w:rsidR="00193CA3" w:rsidRDefault="00193CA3"/>
    <w:p w14:paraId="569C09CE" w14:textId="3B310385" w:rsidR="00193CA3" w:rsidRDefault="00193CA3"/>
    <w:p w14:paraId="1466AF10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lastRenderedPageBreak/>
        <w:t>Realice un resumen sobre lo que yo entendí de lo que es el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hoisting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aunque no sé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que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tan correcto sea lo que yo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aprendi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igual se los dejo esperando les sea de ayuda a entender el concepto de mejor manera:</w:t>
      </w:r>
    </w:p>
    <w:p w14:paraId="4256AB8A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El </w:t>
      </w:r>
      <w:proofErr w:type="spellStart"/>
      <w:r w:rsidRPr="00193CA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Hoisting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es un proceso del compilador de JavaScript, que consiste en que la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declaracion</w:t>
      </w:r>
      <w:proofErr w:type="spellEnd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 xml:space="preserve"> de las variables</w:t>
      </w: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y las </w:t>
      </w:r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funciones</w:t>
      </w: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son llevadas al inicio del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sin importar su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posicion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para su procesamiento, sin embargo,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inicializacion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las variables no es llevada al inicio del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para su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compilacion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sino solo su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declaracion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lo cual suele dar espacio a errores cuando se declara una variable sin inicializarla y se procesa en 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antes de haber llegado a su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inicializacion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lo cual nos suele dar una variable con valor </w:t>
      </w:r>
      <w:proofErr w:type="spellStart"/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>undefined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ya que la variable sí fue almacenada en memoria, pero no se le asigno un valor hasta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despues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su ejecución.</w:t>
      </w:r>
    </w:p>
    <w:p w14:paraId="11FFA5DA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Aqui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un ejemplo de esto:</w:t>
      </w:r>
    </w:p>
    <w:p w14:paraId="178A5212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);</w:t>
      </w:r>
    </w:p>
    <w:p w14:paraId="307B4705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0460536D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function</w:t>
      </w:r>
      <w:proofErr w:type="spell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 </w:t>
      </w:r>
      <w:proofErr w:type="gramStart"/>
      <w:r w:rsidRPr="00193CA3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  <w:lang w:eastAsia="es-CR"/>
        </w:rPr>
        <w:t>saludo</w:t>
      </w:r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(</w:t>
      </w:r>
      <w:proofErr w:type="gram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) 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{</w:t>
      </w:r>
    </w:p>
    <w:p w14:paraId="7E6D3072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   </w:t>
      </w:r>
      <w:proofErr w:type="gramStart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console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.log(</w:t>
      </w:r>
      <w:proofErr w:type="gramEnd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"Hola 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nombre);</w:t>
      </w:r>
    </w:p>
    <w:p w14:paraId="3DE879EE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}</w:t>
      </w:r>
    </w:p>
    <w:p w14:paraId="1A9A6453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300774DB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 = </w:t>
      </w:r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"Aaron"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291AD1F2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El output de este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proofErr w:type="gram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seria</w:t>
      </w:r>
      <w:proofErr w:type="spellEnd"/>
      <w:proofErr w:type="gram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el siguiente:</w:t>
      </w:r>
    </w:p>
    <w:p w14:paraId="04F50955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Hola </w:t>
      </w:r>
      <w:proofErr w:type="spell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undefined</w:t>
      </w:r>
      <w:proofErr w:type="spellEnd"/>
    </w:p>
    <w:p w14:paraId="4773C23E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Debido a que como lo hemos dicho, la variable se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tomo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en cuenta y se le asigno memoria, sin embargo, el compilador no la inicializo y se le dio el valor de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undefined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y con ese valor se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ingreso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a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funcion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y ya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despues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correr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funcion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se le asigno el valor.</w:t>
      </w:r>
    </w:p>
    <w:p w14:paraId="3EEF9F7D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Este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comportamiendo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se puede entender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facilmente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si se comprenden estos dos puntos esenciales:</w:t>
      </w:r>
    </w:p>
    <w:p w14:paraId="09C64585" w14:textId="77777777" w:rsidR="00193CA3" w:rsidRPr="00193CA3" w:rsidRDefault="00193CA3" w:rsidP="00193CA3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Las funciones siempre se mueven arriba del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scope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 Por lo tanto, podemos elegir donde declararlas y usarlas.</w:t>
      </w:r>
    </w:p>
    <w:p w14:paraId="1665C142" w14:textId="77777777" w:rsidR="00193CA3" w:rsidRPr="00193CA3" w:rsidRDefault="00193CA3" w:rsidP="00193CA3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gram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La declaración de las variables se mueven arriba</w:t>
      </w:r>
      <w:proofErr w:type="gram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scope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pero no la asignación. Antes de usar una variable, habrá que crearla y asignarla.</w:t>
      </w:r>
    </w:p>
    <w:p w14:paraId="58B3AE75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En base al segundo punto, fue por eso </w:t>
      </w:r>
      <w:proofErr w:type="gram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que</w:t>
      </w:r>
      <w:proofErr w:type="gram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cometio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el error de usar la variable antes de inicializarla, pues sin problema el compilador le asigna memoria, pero no el valor hasta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despues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</w:t>
      </w:r>
    </w:p>
    <w:p w14:paraId="0038A22A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Basicamente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por pasos, lo que hizo el compilador fue esto:</w:t>
      </w:r>
    </w:p>
    <w:p w14:paraId="17B1C8B4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Tenemos 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asi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:</w:t>
      </w:r>
    </w:p>
    <w:p w14:paraId="1A6D51A6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);</w:t>
      </w:r>
    </w:p>
    <w:p w14:paraId="6EE20E3F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71497B14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function</w:t>
      </w:r>
      <w:proofErr w:type="spell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 </w:t>
      </w:r>
      <w:proofErr w:type="gramStart"/>
      <w:r w:rsidRPr="00193CA3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  <w:lang w:eastAsia="es-CR"/>
        </w:rPr>
        <w:t>saludo</w:t>
      </w:r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(</w:t>
      </w:r>
      <w:proofErr w:type="gram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) 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{</w:t>
      </w:r>
    </w:p>
    <w:p w14:paraId="2B03ABC6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   </w:t>
      </w:r>
      <w:proofErr w:type="gramStart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console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.log(</w:t>
      </w:r>
      <w:proofErr w:type="gramEnd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"Hola 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nombre);</w:t>
      </w:r>
    </w:p>
    <w:p w14:paraId="46E187FF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}</w:t>
      </w:r>
    </w:p>
    <w:p w14:paraId="552B1CE6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72008688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 = </w:t>
      </w:r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"Aaron"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19360D97" w14:textId="77777777" w:rsidR="00193CA3" w:rsidRPr="00193CA3" w:rsidRDefault="00193CA3" w:rsidP="00193CA3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El compilador toma las funciones y variables y las “sube” en 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codigo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sin inicializar variables:</w:t>
      </w:r>
    </w:p>
    <w:p w14:paraId="49B408D6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1AC3CF50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nombre;</w:t>
      </w:r>
    </w:p>
    <w:p w14:paraId="64F4F42C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24481A19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function</w:t>
      </w:r>
      <w:proofErr w:type="spell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 </w:t>
      </w:r>
      <w:proofErr w:type="gramStart"/>
      <w:r w:rsidRPr="00193CA3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  <w:lang w:eastAsia="es-CR"/>
        </w:rPr>
        <w:t>saludo</w:t>
      </w:r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(</w:t>
      </w:r>
      <w:proofErr w:type="gram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) 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{</w:t>
      </w:r>
    </w:p>
    <w:p w14:paraId="7D1DE9F3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   </w:t>
      </w:r>
      <w:proofErr w:type="gramStart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console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.log(</w:t>
      </w:r>
      <w:proofErr w:type="gramEnd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"Hola 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nombre);</w:t>
      </w:r>
    </w:p>
    <w:p w14:paraId="7FA50A4E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}</w:t>
      </w:r>
    </w:p>
    <w:p w14:paraId="79895C6D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25ABB8CF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);</w:t>
      </w:r>
    </w:p>
    <w:p w14:paraId="47DDB6BD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1FB84CD3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 = </w:t>
      </w:r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"Aaron"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7C67FE29" w14:textId="77777777" w:rsidR="00193CA3" w:rsidRPr="00193CA3" w:rsidRDefault="00193CA3" w:rsidP="00193CA3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Le asigna memoria a la variable y le da el valor de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undefined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al suceder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asignacion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memoria</w:t>
      </w:r>
    </w:p>
    <w:p w14:paraId="3C8E5DFC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3CB86663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 = </w:t>
      </w: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undefined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093CB5A4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7911079A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function</w:t>
      </w:r>
      <w:proofErr w:type="spell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 </w:t>
      </w:r>
      <w:proofErr w:type="gramStart"/>
      <w:r w:rsidRPr="00193CA3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  <w:lang w:eastAsia="es-CR"/>
        </w:rPr>
        <w:t>saludo</w:t>
      </w:r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(</w:t>
      </w:r>
      <w:proofErr w:type="gram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) 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{</w:t>
      </w:r>
    </w:p>
    <w:p w14:paraId="1D5D9389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   </w:t>
      </w:r>
      <w:proofErr w:type="gramStart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console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.log(</w:t>
      </w:r>
      <w:proofErr w:type="gramEnd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"Hola 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nombre);</w:t>
      </w:r>
    </w:p>
    <w:p w14:paraId="29F1BA86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}</w:t>
      </w:r>
    </w:p>
    <w:p w14:paraId="398D72A8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027477EB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);</w:t>
      </w:r>
    </w:p>
    <w:p w14:paraId="49292087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49D1B0B0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nombre = </w:t>
      </w:r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"Aaron"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0C743206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Y como hemos visto, la variable se asigna como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undefined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 y posteriormente su utiliza al llegar a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linea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:</w:t>
      </w:r>
    </w:p>
    <w:p w14:paraId="60AFBABD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saludos(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</w:t>
      </w:r>
    </w:p>
    <w:p w14:paraId="509BC518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pues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ahi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lo que hace es ejecutar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funcion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que ya fue procesada, pero con un valor de la variable que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aun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no se le asigno, quedando como </w:t>
      </w:r>
      <w:proofErr w:type="spellStart"/>
      <w:r w:rsidRPr="00193CA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CR"/>
        </w:rPr>
        <w:t>undefined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</w:t>
      </w:r>
    </w:p>
    <w:p w14:paraId="02E4FACC" w14:textId="77777777" w:rsidR="00193CA3" w:rsidRPr="00193CA3" w:rsidRDefault="00193CA3" w:rsidP="00193CA3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Despues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correr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funcion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le asigna el valor correcto a la variable ya declarada:</w:t>
      </w:r>
    </w:p>
    <w:p w14:paraId="257605C1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3BC785F2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var</w:t>
      </w:r>
      <w:proofErr w:type="spell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nombre = </w:t>
      </w:r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"Aaron"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;</w:t>
      </w:r>
    </w:p>
    <w:p w14:paraId="706A74AB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3F0AC992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spellStart"/>
      <w:r w:rsidRPr="00193CA3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CR"/>
        </w:rPr>
        <w:t>function</w:t>
      </w:r>
      <w:proofErr w:type="spell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 </w:t>
      </w:r>
      <w:proofErr w:type="gramStart"/>
      <w:r w:rsidRPr="00193CA3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  <w:lang w:eastAsia="es-CR"/>
        </w:rPr>
        <w:t>saludo</w:t>
      </w:r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>(</w:t>
      </w:r>
      <w:proofErr w:type="gramEnd"/>
      <w:r w:rsidRPr="00193CA3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CR"/>
        </w:rPr>
        <w:t xml:space="preserve">) 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{</w:t>
      </w:r>
    </w:p>
    <w:p w14:paraId="1BE3ACD9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   </w:t>
      </w:r>
      <w:proofErr w:type="gramStart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console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.log(</w:t>
      </w:r>
      <w:proofErr w:type="gramEnd"/>
      <w:r w:rsidRPr="00193CA3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CR"/>
        </w:rPr>
        <w:t>"Hola "</w:t>
      </w: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 xml:space="preserve"> + nombre);</w:t>
      </w:r>
    </w:p>
    <w:p w14:paraId="086ACD43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}</w:t>
      </w:r>
    </w:p>
    <w:p w14:paraId="0451414F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3C432F7E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  <w:proofErr w:type="gramStart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saludo(</w:t>
      </w:r>
      <w:proofErr w:type="gramEnd"/>
      <w:r w:rsidRPr="00193CA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  <w:t>);</w:t>
      </w:r>
    </w:p>
    <w:p w14:paraId="7881CCA9" w14:textId="77777777" w:rsidR="00193CA3" w:rsidRPr="00193CA3" w:rsidRDefault="00193CA3" w:rsidP="00193CA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R"/>
        </w:rPr>
      </w:pPr>
    </w:p>
    <w:p w14:paraId="26957212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Pero ya es demasiado tarde, pues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funcion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ya fue ejecutada.</w:t>
      </w:r>
    </w:p>
    <w:p w14:paraId="4E45EDFC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 xml:space="preserve">Es por eso </w:t>
      </w:r>
      <w:proofErr w:type="gramStart"/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>que</w:t>
      </w:r>
      <w:proofErr w:type="gramEnd"/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 xml:space="preserve"> se tiene como buena </w:t>
      </w:r>
      <w:proofErr w:type="spellStart"/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>practica</w:t>
      </w:r>
      <w:proofErr w:type="spellEnd"/>
      <w:r w:rsidRPr="00193CA3">
        <w:rPr>
          <w:rFonts w:ascii="Roboto" w:eastAsia="Times New Roman" w:hAnsi="Roboto" w:cs="Times New Roman"/>
          <w:b/>
          <w:bCs/>
          <w:i/>
          <w:iCs/>
          <w:color w:val="EFF3F8"/>
          <w:sz w:val="21"/>
          <w:szCs w:val="21"/>
          <w:lang w:eastAsia="es-CR"/>
        </w:rPr>
        <w:t xml:space="preserve"> declarar e inicializar tanto variables como funciones al inicio de nuestro programa, sin importar donde sean utilizadas, pues de esta manera se evita usarlas antes de ser inicializadas.</w:t>
      </w:r>
    </w:p>
    <w:p w14:paraId="6BC7C764" w14:textId="77777777" w:rsidR="00193CA3" w:rsidRPr="00193CA3" w:rsidRDefault="00193CA3" w:rsidP="00193CA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Debemos saber que el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hoisting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solo sucede con las palabras claves </w:t>
      </w:r>
      <w:proofErr w:type="spellStart"/>
      <w:r w:rsidRPr="00193CA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var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y </w:t>
      </w:r>
      <w:proofErr w:type="spellStart"/>
      <w:r w:rsidRPr="00193CA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function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por lo </w:t>
      </w:r>
      <w:proofErr w:type="gram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tanto</w:t>
      </w:r>
      <w:proofErr w:type="gram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esto nos dice que solo se da en las versiones de ECMAScript 5 o Inferiores, ya que en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version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6 y superiores se permite la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declaracion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 variables con </w:t>
      </w:r>
      <w:proofErr w:type="spellStart"/>
      <w:r w:rsidRPr="00193CA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let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y </w:t>
      </w:r>
      <w:proofErr w:type="spellStart"/>
      <w:r w:rsidRPr="00193CA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const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, que son dos nuevas variables que no activan </w:t>
      </w:r>
      <w:proofErr w:type="spellStart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hoisting</w:t>
      </w:r>
      <w:proofErr w:type="spellEnd"/>
      <w:r w:rsidRPr="00193CA3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</w:t>
      </w:r>
    </w:p>
    <w:p w14:paraId="67AAF913" w14:textId="77777777" w:rsidR="00E05089" w:rsidRPr="00E05089" w:rsidRDefault="00E05089" w:rsidP="00E050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lastRenderedPageBreak/>
        <w:t xml:space="preserve">¿Qué es </w:t>
      </w:r>
      <w:proofErr w:type="spell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Hoisting</w:t>
      </w:r>
      <w:proofErr w:type="spell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?</w:t>
      </w:r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 xml:space="preserve">En JavaScript, las declaraciones (por ejemplo, de variables o funciones) se mueven al principio de su </w:t>
      </w:r>
      <w:proofErr w:type="spell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scope</w:t>
      </w:r>
      <w:proofErr w:type="spell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o ámbito. Este comportamiento se conoce como </w:t>
      </w:r>
      <w:proofErr w:type="spell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hoisting</w:t>
      </w:r>
      <w:proofErr w:type="spell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y es muy importante tenerlo en cuenta a la hora de programar para prevenir posibles errores.</w:t>
      </w:r>
    </w:p>
    <w:p w14:paraId="25224B42" w14:textId="77777777" w:rsidR="00E05089" w:rsidRPr="00E05089" w:rsidRDefault="00E05089" w:rsidP="00E05089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Las funciones siempre se mueven arriba del </w:t>
      </w:r>
      <w:proofErr w:type="spell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scope</w:t>
      </w:r>
      <w:proofErr w:type="spell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. Por lo tanto, podemos elegir donde declararlas y usarlas.</w:t>
      </w:r>
    </w:p>
    <w:p w14:paraId="2FADF865" w14:textId="77777777" w:rsidR="00E05089" w:rsidRPr="00E05089" w:rsidRDefault="00E05089" w:rsidP="00E05089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gram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La declaración de las variables se mueven arriba</w:t>
      </w:r>
      <w:proofErr w:type="gram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del </w:t>
      </w:r>
      <w:proofErr w:type="spellStart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scope</w:t>
      </w:r>
      <w:proofErr w:type="spellEnd"/>
      <w:r w:rsidRPr="00E0508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, pero no la asignación. Antes de usar una variable, habrá que crearla y asignarla.</w:t>
      </w:r>
    </w:p>
    <w:p w14:paraId="6260DD6E" w14:textId="01CA096C" w:rsidR="00193CA3" w:rsidRDefault="00193CA3"/>
    <w:p w14:paraId="3ED82683" w14:textId="567985FC" w:rsidR="000D296B" w:rsidRDefault="000D296B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Coerción es la forma en la que podemos cambiar un tipo de valor a otro, existen dos tipos de coerción: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Coerción implícita = es cuando el lenguaje nos ayuda a cambiar el tipo de valor.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Coerción explicita = es cuando obligamos a que cambie el tipo de valor.</w:t>
      </w:r>
    </w:p>
    <w:p w14:paraId="0F16041E" w14:textId="5AA8B822" w:rsidR="00BE7B09" w:rsidRDefault="00BE7B09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5ACC3E6" w14:textId="1FE41657" w:rsidR="00BE7B09" w:rsidRDefault="00BE7B09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D96D529" w14:textId="77777777" w:rsidR="00BE7B09" w:rsidRPr="00BE7B09" w:rsidRDefault="00BE7B09" w:rsidP="00BE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E7B09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eastAsia="es-CR"/>
        </w:rPr>
        <w:t>&lt;h1&gt;OPERADORES: ASIGNACION, LOGICOS Y ARITMETICOS&lt;/h1&gt;</w:t>
      </w:r>
    </w:p>
    <w:p w14:paraId="7E7C607B" w14:textId="77777777" w:rsidR="00BE7B09" w:rsidRPr="00BE7B09" w:rsidRDefault="00BE7B09" w:rsidP="00BE7B09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</w:pPr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 xml:space="preserve">Operador de </w:t>
      </w:r>
      <w:proofErr w:type="spellStart"/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>asignacion</w:t>
      </w:r>
      <w:proofErr w:type="spellEnd"/>
    </w:p>
    <w:tbl>
      <w:tblPr>
        <w:tblW w:w="0" w:type="auto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227"/>
      </w:tblGrid>
      <w:tr w:rsidR="00BE7B09" w:rsidRPr="00BE7B09" w14:paraId="52551C4D" w14:textId="77777777" w:rsidTr="00BE7B09">
        <w:trPr>
          <w:tblHeader/>
        </w:trPr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048E3FAE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Simbolo</w:t>
            </w:r>
            <w:proofErr w:type="spellEnd"/>
          </w:p>
        </w:tc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602DA663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Descripcion</w:t>
            </w:r>
            <w:proofErr w:type="spellEnd"/>
          </w:p>
        </w:tc>
      </w:tr>
      <w:tr w:rsidR="00BE7B09" w:rsidRPr="00BE7B09" w14:paraId="6F3CA326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262B84E0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=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6E95431D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operador de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asignacion</w:t>
            </w:r>
            <w:proofErr w:type="spellEnd"/>
          </w:p>
        </w:tc>
      </w:tr>
    </w:tbl>
    <w:p w14:paraId="044BCD23" w14:textId="77777777" w:rsidR="00BE7B09" w:rsidRPr="00BE7B09" w:rsidRDefault="00BE7B09" w:rsidP="00BE7B09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</w:pPr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 xml:space="preserve">Operadores de </w:t>
      </w:r>
      <w:proofErr w:type="spellStart"/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>comparacion</w:t>
      </w:r>
      <w:proofErr w:type="spellEnd"/>
    </w:p>
    <w:tbl>
      <w:tblPr>
        <w:tblW w:w="0" w:type="auto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360"/>
      </w:tblGrid>
      <w:tr w:rsidR="00BE7B09" w:rsidRPr="00BE7B09" w14:paraId="01BA3741" w14:textId="77777777" w:rsidTr="00BE7B09">
        <w:trPr>
          <w:tblHeader/>
        </w:trPr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6B097395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Simbolo</w:t>
            </w:r>
            <w:proofErr w:type="spellEnd"/>
          </w:p>
        </w:tc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64A3F9FC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Descripcion</w:t>
            </w:r>
            <w:proofErr w:type="spellEnd"/>
          </w:p>
        </w:tc>
      </w:tr>
      <w:tr w:rsidR="00BE7B09" w:rsidRPr="00BE7B09" w14:paraId="5F702A4C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5FE67202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==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26B095D1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igual que</w:t>
            </w:r>
          </w:p>
        </w:tc>
      </w:tr>
      <w:tr w:rsidR="00BE7B09" w:rsidRPr="00BE7B09" w14:paraId="77C3BE3A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6D13885D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===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21634110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estrictamente igual que</w:t>
            </w:r>
          </w:p>
        </w:tc>
      </w:tr>
      <w:tr w:rsidR="00BE7B09" w:rsidRPr="00BE7B09" w14:paraId="2800D08A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2B65B8D9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&gt;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&gt;=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&gt;==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78712762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mayor o mayor igual que</w:t>
            </w:r>
          </w:p>
        </w:tc>
      </w:tr>
      <w:tr w:rsidR="00BE7B09" w:rsidRPr="00BE7B09" w14:paraId="61A259A0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424D1460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&lt;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&lt;=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&lt;==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22138357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menor o menor igual que</w:t>
            </w:r>
          </w:p>
        </w:tc>
      </w:tr>
      <w:tr w:rsidR="00BE7B09" w:rsidRPr="00BE7B09" w14:paraId="4D677704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2C5531BB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proofErr w:type="gram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!=</w:t>
            </w:r>
            <w:proofErr w:type="gram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!==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5B61AE45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diferente que</w:t>
            </w:r>
          </w:p>
        </w:tc>
      </w:tr>
    </w:tbl>
    <w:p w14:paraId="154DA827" w14:textId="77777777" w:rsidR="00BE7B09" w:rsidRPr="00BE7B09" w:rsidRDefault="00BE7B09" w:rsidP="00BE7B09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</w:pPr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 xml:space="preserve">Operadores </w:t>
      </w:r>
      <w:proofErr w:type="spellStart"/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>aritmeticos</w:t>
      </w:r>
      <w:proofErr w:type="spellEnd"/>
    </w:p>
    <w:tbl>
      <w:tblPr>
        <w:tblW w:w="0" w:type="auto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456"/>
      </w:tblGrid>
      <w:tr w:rsidR="00BE7B09" w:rsidRPr="00BE7B09" w14:paraId="0E3B8A71" w14:textId="77777777" w:rsidTr="00BE7B09">
        <w:trPr>
          <w:tblHeader/>
        </w:trPr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5F388F85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Simbolo</w:t>
            </w:r>
            <w:proofErr w:type="spellEnd"/>
          </w:p>
        </w:tc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17E6D9BB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Descripcion</w:t>
            </w:r>
            <w:proofErr w:type="spellEnd"/>
          </w:p>
        </w:tc>
      </w:tr>
      <w:tr w:rsidR="00BE7B09" w:rsidRPr="00BE7B09" w14:paraId="425770E8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1D3ACAAC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+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737DF61B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operador suma este se utiliza para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concatener</w:t>
            </w:r>
            <w:proofErr w:type="spellEnd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 dos cadenas de texto.</w:t>
            </w:r>
          </w:p>
        </w:tc>
      </w:tr>
      <w:tr w:rsidR="00BE7B09" w:rsidRPr="00BE7B09" w14:paraId="0EE0E235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2F933AF1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-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3E48EE0B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operador resta</w:t>
            </w:r>
          </w:p>
        </w:tc>
      </w:tr>
      <w:tr w:rsidR="00BE7B09" w:rsidRPr="00BE7B09" w14:paraId="27E923A8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6452C64C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*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568E308B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operador de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multicacion</w:t>
            </w:r>
            <w:proofErr w:type="spellEnd"/>
          </w:p>
        </w:tc>
      </w:tr>
      <w:tr w:rsidR="00BE7B09" w:rsidRPr="00BE7B09" w14:paraId="307A41AD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3609B1BC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/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2CF43AA3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operador de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division</w:t>
            </w:r>
            <w:proofErr w:type="spellEnd"/>
          </w:p>
        </w:tc>
      </w:tr>
      <w:tr w:rsidR="00BE7B09" w:rsidRPr="00BE7B09" w14:paraId="67AC299C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5D36681B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%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0B44C0FC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operador de modulo</w:t>
            </w:r>
          </w:p>
        </w:tc>
      </w:tr>
      <w:tr w:rsidR="00BE7B09" w:rsidRPr="00BE7B09" w14:paraId="3B1CEA6C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52C52A00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**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70E92427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 xml:space="preserve">operador de </w:t>
            </w:r>
            <w:proofErr w:type="spellStart"/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potenciacion</w:t>
            </w:r>
            <w:proofErr w:type="spellEnd"/>
          </w:p>
        </w:tc>
      </w:tr>
    </w:tbl>
    <w:p w14:paraId="5F5A0D9F" w14:textId="77777777" w:rsidR="00BE7B09" w:rsidRPr="00BE7B09" w:rsidRDefault="00BE7B09" w:rsidP="00BE7B0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BE7B0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tambien</w:t>
      </w:r>
      <w:proofErr w:type="spellEnd"/>
      <w:r w:rsidRPr="00BE7B0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se les conoce como operadores binarios. </w:t>
      </w:r>
      <w:proofErr w:type="spellStart"/>
      <w:r w:rsidRPr="00BE7B0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por que</w:t>
      </w:r>
      <w:proofErr w:type="spellEnd"/>
      <w:r w:rsidRPr="00BE7B09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 xml:space="preserve"> toman dos valores y generan un resultado.</w:t>
      </w:r>
    </w:p>
    <w:p w14:paraId="1CC9652E" w14:textId="77777777" w:rsidR="00BE7B09" w:rsidRPr="00BE7B09" w:rsidRDefault="00BE7B09" w:rsidP="00BE7B09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</w:pPr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 xml:space="preserve">Operadores </w:t>
      </w:r>
      <w:proofErr w:type="spellStart"/>
      <w:r w:rsidRPr="00BE7B09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R"/>
        </w:rPr>
        <w:t>logicos</w:t>
      </w:r>
      <w:proofErr w:type="spellEnd"/>
    </w:p>
    <w:tbl>
      <w:tblPr>
        <w:tblW w:w="0" w:type="auto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807"/>
      </w:tblGrid>
      <w:tr w:rsidR="00BE7B09" w:rsidRPr="00BE7B09" w14:paraId="488898E8" w14:textId="77777777" w:rsidTr="00BE7B09">
        <w:trPr>
          <w:tblHeader/>
        </w:trPr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753B5612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Simbolo</w:t>
            </w:r>
            <w:proofErr w:type="spellEnd"/>
          </w:p>
        </w:tc>
        <w:tc>
          <w:tcPr>
            <w:tcW w:w="0" w:type="auto"/>
            <w:tcBorders>
              <w:bottom w:val="single" w:sz="24" w:space="0" w:color="24385B"/>
            </w:tcBorders>
            <w:shd w:val="clear" w:color="auto" w:fill="121F3D"/>
            <w:vAlign w:val="center"/>
            <w:hideMark/>
          </w:tcPr>
          <w:p w14:paraId="0061F1DF" w14:textId="77777777" w:rsidR="00BE7B09" w:rsidRPr="00BE7B09" w:rsidRDefault="00BE7B09" w:rsidP="00BE7B0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</w:pPr>
            <w:proofErr w:type="spellStart"/>
            <w:r w:rsidRPr="00BE7B09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  <w:lang w:eastAsia="es-CR"/>
              </w:rPr>
              <w:t>Descripcion</w:t>
            </w:r>
            <w:proofErr w:type="spellEnd"/>
          </w:p>
        </w:tc>
      </w:tr>
      <w:tr w:rsidR="00BE7B09" w:rsidRPr="00BE7B09" w14:paraId="0B1371EE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3B5ECC28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!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3ECAF485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NOT niega un valor</w:t>
            </w:r>
          </w:p>
        </w:tc>
      </w:tr>
      <w:tr w:rsidR="00BE7B09" w:rsidRPr="00BE7B09" w14:paraId="3CF9B7FF" w14:textId="77777777" w:rsidTr="00BE7B09">
        <w:tc>
          <w:tcPr>
            <w:tcW w:w="0" w:type="auto"/>
            <w:shd w:val="clear" w:color="auto" w:fill="121F3D"/>
            <w:vAlign w:val="center"/>
            <w:hideMark/>
          </w:tcPr>
          <w:p w14:paraId="04066240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&amp;&amp;</w:t>
            </w:r>
          </w:p>
        </w:tc>
        <w:tc>
          <w:tcPr>
            <w:tcW w:w="0" w:type="auto"/>
            <w:shd w:val="clear" w:color="auto" w:fill="121F3D"/>
            <w:vAlign w:val="center"/>
            <w:hideMark/>
          </w:tcPr>
          <w:p w14:paraId="03F3D9DD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AND</w:t>
            </w:r>
          </w:p>
        </w:tc>
      </w:tr>
      <w:tr w:rsidR="00BE7B09" w:rsidRPr="00BE7B09" w14:paraId="1E9EE40C" w14:textId="77777777" w:rsidTr="00BE7B09">
        <w:tc>
          <w:tcPr>
            <w:tcW w:w="0" w:type="auto"/>
            <w:shd w:val="clear" w:color="auto" w:fill="0C1633"/>
            <w:vAlign w:val="center"/>
            <w:hideMark/>
          </w:tcPr>
          <w:p w14:paraId="53147AC4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||</w:t>
            </w:r>
          </w:p>
        </w:tc>
        <w:tc>
          <w:tcPr>
            <w:tcW w:w="0" w:type="auto"/>
            <w:shd w:val="clear" w:color="auto" w:fill="0C1633"/>
            <w:vAlign w:val="center"/>
            <w:hideMark/>
          </w:tcPr>
          <w:p w14:paraId="53B695D5" w14:textId="77777777" w:rsidR="00BE7B09" w:rsidRPr="00BE7B09" w:rsidRDefault="00BE7B09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  <w:r w:rsidRPr="00BE7B09"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  <w:t>OR</w:t>
            </w:r>
          </w:p>
        </w:tc>
      </w:tr>
      <w:tr w:rsidR="002833FC" w:rsidRPr="00BE7B09" w14:paraId="33D1A433" w14:textId="77777777" w:rsidTr="00BE7B09">
        <w:tc>
          <w:tcPr>
            <w:tcW w:w="0" w:type="auto"/>
            <w:shd w:val="clear" w:color="auto" w:fill="0C1633"/>
            <w:vAlign w:val="center"/>
          </w:tcPr>
          <w:p w14:paraId="7F64397D" w14:textId="35D6CF95" w:rsidR="002833FC" w:rsidRPr="00BE7B09" w:rsidRDefault="002833FC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</w:p>
        </w:tc>
        <w:tc>
          <w:tcPr>
            <w:tcW w:w="0" w:type="auto"/>
            <w:shd w:val="clear" w:color="auto" w:fill="0C1633"/>
            <w:vAlign w:val="center"/>
          </w:tcPr>
          <w:p w14:paraId="42FE60BA" w14:textId="77777777" w:rsidR="002833FC" w:rsidRPr="00BE7B09" w:rsidRDefault="002833FC" w:rsidP="00BE7B09">
            <w:pPr>
              <w:spacing w:after="0" w:line="240" w:lineRule="auto"/>
              <w:rPr>
                <w:rFonts w:ascii="Roboto" w:eastAsia="Times New Roman" w:hAnsi="Roboto" w:cs="Times New Roman"/>
                <w:color w:val="EFF3F8"/>
                <w:sz w:val="21"/>
                <w:szCs w:val="21"/>
                <w:lang w:eastAsia="es-CR"/>
              </w:rPr>
            </w:pPr>
          </w:p>
        </w:tc>
      </w:tr>
    </w:tbl>
    <w:p w14:paraId="0C39BB89" w14:textId="2B6BFA7C" w:rsidR="00BE7B09" w:rsidRDefault="002833FC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>Un </w: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Array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es un tipo de estructura de datos, objeto. Puede guardar datos distintos dentro, guarda los datos en forma de lista.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.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lenght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 devuelve la longitud del array.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.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push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()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agrega elementos al final de array.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.pop()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elimina un elemento del array.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.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unshift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()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agrega un elemento al array, pero lo agrega en primer lugar.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*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*.shift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() **elimina el elemento que está en el inicio del array.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**.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indexOf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** devuelve la posición de un elemento del array.</w:t>
      </w:r>
    </w:p>
    <w:p w14:paraId="68752DA1" w14:textId="7264575F" w:rsidR="002833FC" w:rsidRDefault="002833FC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0E78C835" w14:textId="2E9FA9C5" w:rsidR="002833FC" w:rsidRDefault="002833FC">
      <w:pPr>
        <w:rPr>
          <w:rFonts w:ascii="Segoe UI Emoji" w:hAnsi="Segoe UI Emoji" w:cs="Segoe UI Emoji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Sólo una pequeña observación, un array </w: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 xml:space="preserve">no guarda “datos distintos </w:t>
      </w:r>
      <w:proofErr w:type="gram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dentro”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(</w:t>
      </w:r>
      <w:proofErr w:type="gramEnd"/>
      <w:r>
        <w:rPr>
          <w:rStyle w:val="nfasis"/>
          <w:rFonts w:ascii="Roboto" w:hAnsi="Roboto"/>
          <w:b/>
          <w:bCs/>
          <w:color w:val="EFF3F8"/>
          <w:sz w:val="21"/>
          <w:szCs w:val="21"/>
          <w:shd w:val="clear" w:color="auto" w:fill="24385B"/>
        </w:rPr>
        <w:t>por ejemplo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: no se puede guardar </w:t>
      </w:r>
      <w:proofErr w:type="spellStart"/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string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 y </w:t>
      </w:r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enteros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en un mismo array), sino </w: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obligatoriamente todos sus elementos deben ser del mismo tipo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saludos </w:t>
      </w:r>
      <w:r>
        <w:rPr>
          <w:rFonts w:ascii="Segoe UI Emoji" w:hAnsi="Segoe UI Emoji" w:cs="Segoe UI Emoji"/>
          <w:color w:val="EFF3F8"/>
          <w:sz w:val="21"/>
          <w:szCs w:val="21"/>
          <w:shd w:val="clear" w:color="auto" w:fill="24385B"/>
        </w:rPr>
        <w:t>😄</w:t>
      </w:r>
    </w:p>
    <w:p w14:paraId="3E40AFCD" w14:textId="44CB1243" w:rsidR="002833FC" w:rsidRDefault="002833FC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Ojo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que .pop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no elimina cualquiera elemento del array , siempre el ultimo</w:t>
      </w:r>
    </w:p>
    <w:p w14:paraId="3D8877B2" w14:textId="3764BBF6" w:rsidR="00092F56" w:rsidRDefault="00092F56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2E8B8D1B" w14:textId="6672608D" w:rsidR="00092F56" w:rsidRDefault="00092F56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-----------------------------------------------------------</w:t>
      </w:r>
    </w:p>
    <w:p w14:paraId="37959C1E" w14:textId="0192EEB6" w:rsidR="00092F56" w:rsidRDefault="00092F56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E69C041" w14:textId="77777777" w:rsidR="00092F56" w:rsidRDefault="00092F56" w:rsidP="00092F56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Los bucles pueden ejecutar un bloque de código varias veces. JavaScript admite diferentes tipos de bucles:</w:t>
      </w:r>
    </w:p>
    <w:p w14:paraId="5A014638" w14:textId="77777777" w:rsidR="00092F56" w:rsidRDefault="00092F56" w:rsidP="00092F56">
      <w:pPr>
        <w:pStyle w:val="NormalWeb"/>
        <w:numPr>
          <w:ilvl w:val="0"/>
          <w:numId w:val="10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for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 recorre un bloque de código varias veces</w:t>
      </w:r>
    </w:p>
    <w:p w14:paraId="7DEFAC8E" w14:textId="77777777" w:rsidR="00092F56" w:rsidRDefault="00092F56" w:rsidP="00092F56">
      <w:pPr>
        <w:pStyle w:val="NormalWeb"/>
        <w:numPr>
          <w:ilvl w:val="0"/>
          <w:numId w:val="10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for</w:t>
      </w:r>
      <w:proofErr w:type="spellEnd"/>
      <w:r>
        <w:rPr>
          <w:rFonts w:ascii="Roboto" w:hAnsi="Roboto"/>
          <w:color w:val="EFF3F8"/>
          <w:sz w:val="21"/>
          <w:szCs w:val="21"/>
        </w:rPr>
        <w:t>/in - recorre las propiedades de un objeto</w:t>
      </w:r>
    </w:p>
    <w:p w14:paraId="6EBBB819" w14:textId="77777777" w:rsidR="00092F56" w:rsidRDefault="00092F56" w:rsidP="00092F56">
      <w:pPr>
        <w:pStyle w:val="NormalWeb"/>
        <w:numPr>
          <w:ilvl w:val="0"/>
          <w:numId w:val="10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for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of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 recorre los valores de un objeto iterable</w:t>
      </w:r>
    </w:p>
    <w:p w14:paraId="3292824E" w14:textId="77777777" w:rsidR="00092F56" w:rsidRDefault="00092F56" w:rsidP="00092F56">
      <w:pPr>
        <w:pStyle w:val="NormalWeb"/>
        <w:numPr>
          <w:ilvl w:val="0"/>
          <w:numId w:val="10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while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 recorre un bloque de código mientras se cumple una condición específica</w:t>
      </w:r>
    </w:p>
    <w:p w14:paraId="399DC17A" w14:textId="77777777" w:rsidR="00092F56" w:rsidRDefault="00092F56" w:rsidP="00092F56">
      <w:pPr>
        <w:pStyle w:val="NormalWeb"/>
        <w:numPr>
          <w:ilvl w:val="0"/>
          <w:numId w:val="10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do/</w:t>
      </w:r>
      <w:proofErr w:type="spellStart"/>
      <w:r>
        <w:rPr>
          <w:rFonts w:ascii="Roboto" w:hAnsi="Roboto"/>
          <w:color w:val="EFF3F8"/>
          <w:sz w:val="21"/>
          <w:szCs w:val="21"/>
        </w:rPr>
        <w:t>while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 también recorre un bloque de código mientras se cumple una condición específica</w:t>
      </w:r>
    </w:p>
    <w:p w14:paraId="7CDC7E5A" w14:textId="0C4C8917" w:rsidR="00092F56" w:rsidRDefault="00092F56"/>
    <w:p w14:paraId="6F33EFEC" w14:textId="36883642" w:rsidR="00C64CE8" w:rsidRDefault="00C64CE8"/>
    <w:p w14:paraId="5D225033" w14:textId="77777777" w:rsidR="00C64CE8" w:rsidRPr="00C64CE8" w:rsidRDefault="00C64CE8" w:rsidP="00C64CE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A modo de recopilación:</w:t>
      </w:r>
    </w:p>
    <w:p w14:paraId="086B9E41" w14:textId="77777777" w:rsidR="00C64CE8" w:rsidRPr="00C64CE8" w:rsidRDefault="00C64CE8" w:rsidP="00C64CE8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proofErr w:type="gram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find</w:t>
      </w:r>
      <w:proofErr w:type="spell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(</w:t>
      </w:r>
      <w:proofErr w:type="gram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)</w:t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: Devuelve </w:t>
      </w:r>
      <w:ins w:id="1" w:author="Unknown">
        <w:r w:rsidRPr="00C64CE8">
          <w:rPr>
            <w:rFonts w:ascii="Roboto" w:eastAsia="Times New Roman" w:hAnsi="Roboto" w:cs="Times New Roman"/>
            <w:color w:val="EFF3F8"/>
            <w:sz w:val="21"/>
            <w:szCs w:val="21"/>
            <w:lang w:eastAsia="es-CR"/>
          </w:rPr>
          <w:t>el primer elemento</w:t>
        </w:r>
      </w:ins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del array que cumpla con la condición dada</w:t>
      </w:r>
    </w:p>
    <w:p w14:paraId="23A2E268" w14:textId="77777777" w:rsidR="00C64CE8" w:rsidRPr="00C64CE8" w:rsidRDefault="00C64CE8" w:rsidP="00C64CE8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proofErr w:type="gram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foreach</w:t>
      </w:r>
      <w:proofErr w:type="spell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(</w:t>
      </w:r>
      <w:proofErr w:type="gram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)</w:t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: Ejecuta lo que le definamos una vez por cada elemento de nuestro array</w:t>
      </w:r>
    </w:p>
    <w:p w14:paraId="3AD46B80" w14:textId="77777777" w:rsidR="00C64CE8" w:rsidRPr="00C64CE8" w:rsidRDefault="00C64CE8" w:rsidP="00C64CE8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proofErr w:type="gram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some</w:t>
      </w:r>
      <w:proofErr w:type="spell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(</w:t>
      </w:r>
      <w:proofErr w:type="gram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)</w:t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: Comprueba si al menos un elemento del array cumple con la condición que le damos</w:t>
      </w:r>
    </w:p>
    <w:p w14:paraId="022CDE6D" w14:textId="77777777" w:rsidR="00C64CE8" w:rsidRPr="00C64CE8" w:rsidRDefault="00C64CE8" w:rsidP="00C64CE8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proofErr w:type="spell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filter</w:t>
      </w:r>
      <w:proofErr w:type="spellEnd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t>()</w:t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: Devuelve </w:t>
      </w:r>
      <w:ins w:id="2" w:author="Unknown">
        <w:r w:rsidRPr="00C64CE8">
          <w:rPr>
            <w:rFonts w:ascii="Roboto" w:eastAsia="Times New Roman" w:hAnsi="Roboto" w:cs="Times New Roman"/>
            <w:color w:val="EFF3F8"/>
            <w:sz w:val="21"/>
            <w:szCs w:val="21"/>
            <w:lang w:eastAsia="es-CR"/>
          </w:rPr>
          <w:t>todos los elementos</w:t>
        </w:r>
      </w:ins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del array que cumplan con la condición dada</w:t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br/>
        <w:t>Acá te dejo la documentación de cada uno: </w:t>
      </w:r>
      <w:proofErr w:type="spell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begin"/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instrText xml:space="preserve"> HYPERLINK "https://developer.mozilla.org/es/docs/Web/JavaScript/Referencia/Objetos_globales/Array/find" \t "_blank" </w:instrTex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separate"/>
      </w:r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find</w:t>
      </w:r>
      <w:proofErr w:type="spellEnd"/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()</w: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end"/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- </w:t>
      </w:r>
      <w:proofErr w:type="spell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begin"/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instrText xml:space="preserve"> HYPERLINK "https://developer.mozilla.org/es/docs/Web/JavaScript/Referencia/Objetos_globales/Array/forEach" \t "_blank" </w:instrTex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separate"/>
      </w:r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foreach</w:t>
      </w:r>
      <w:proofErr w:type="spellEnd"/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()</w: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end"/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- </w:t>
      </w:r>
      <w:proofErr w:type="spell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begin"/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instrText xml:space="preserve"> HYPERLINK "https://developer.mozilla.org/es/docs/Web/JavaScript/Referencia/Objetos_globales/Array/some" \t "_blank" </w:instrTex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separate"/>
      </w:r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some</w:t>
      </w:r>
      <w:proofErr w:type="spellEnd"/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()</w: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end"/>
      </w: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 - </w:t>
      </w:r>
      <w:proofErr w:type="spellStart"/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begin"/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instrText xml:space="preserve"> HYPERLINK "https://developer.mozilla.org/es/docs/Web/JavaScript/Referencia/Objetos_globales/Array/filter" \t "_blank" </w:instrTex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separate"/>
      </w:r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filter</w:t>
      </w:r>
      <w:proofErr w:type="spellEnd"/>
      <w:r w:rsidRPr="00C64CE8">
        <w:rPr>
          <w:rFonts w:ascii="Roboto" w:eastAsia="Times New Roman" w:hAnsi="Roboto" w:cs="Times New Roman"/>
          <w:b/>
          <w:bCs/>
          <w:color w:val="33B1FF"/>
          <w:sz w:val="21"/>
          <w:szCs w:val="21"/>
          <w:u w:val="single"/>
          <w:lang w:eastAsia="es-CR"/>
        </w:rPr>
        <w:t>()</w:t>
      </w:r>
      <w:r w:rsidRPr="00C64CE8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R"/>
        </w:rPr>
        <w:fldChar w:fldCharType="end"/>
      </w:r>
    </w:p>
    <w:p w14:paraId="262DEBC2" w14:textId="77777777" w:rsidR="00C64CE8" w:rsidRPr="00C64CE8" w:rsidRDefault="00C64CE8" w:rsidP="00C64CE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r w:rsidRPr="00C64CE8"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  <w:t>Los cursos que recomienda al final.</w:t>
      </w:r>
    </w:p>
    <w:p w14:paraId="4ABA3CA1" w14:textId="77777777" w:rsidR="00C64CE8" w:rsidRPr="00C64CE8" w:rsidRDefault="00C64CE8" w:rsidP="00C64CE8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hyperlink r:id="rId7" w:tgtFrame="_blank" w:history="1">
        <w:r w:rsidRPr="00C64CE8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R"/>
          </w:rPr>
          <w:t>Fundamentos de JavaScript</w:t>
        </w:r>
      </w:hyperlink>
    </w:p>
    <w:p w14:paraId="65B4CD72" w14:textId="77777777" w:rsidR="00C64CE8" w:rsidRPr="00C64CE8" w:rsidRDefault="00C64CE8" w:rsidP="00C64CE8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hyperlink r:id="rId8" w:tgtFrame="_blank" w:history="1">
        <w:r w:rsidRPr="00C64CE8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R"/>
          </w:rPr>
          <w:t>V8 y el navegador</w:t>
        </w:r>
      </w:hyperlink>
    </w:p>
    <w:p w14:paraId="643A69E6" w14:textId="77777777" w:rsidR="00C64CE8" w:rsidRPr="00C64CE8" w:rsidRDefault="00C64CE8" w:rsidP="00C64CE8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R"/>
        </w:rPr>
      </w:pPr>
      <w:hyperlink r:id="rId9" w:tgtFrame="_blank" w:history="1">
        <w:r w:rsidRPr="00C64CE8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R"/>
          </w:rPr>
          <w:t>ECMAScript 6+</w:t>
        </w:r>
      </w:hyperlink>
    </w:p>
    <w:p w14:paraId="22964FD4" w14:textId="77777777" w:rsidR="00C64CE8" w:rsidRDefault="00C64CE8"/>
    <w:sectPr w:rsidR="00C6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D5A"/>
    <w:multiLevelType w:val="multilevel"/>
    <w:tmpl w:val="95D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030C7"/>
    <w:multiLevelType w:val="multilevel"/>
    <w:tmpl w:val="099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3F10"/>
    <w:multiLevelType w:val="multilevel"/>
    <w:tmpl w:val="089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1E99"/>
    <w:multiLevelType w:val="multilevel"/>
    <w:tmpl w:val="FD2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56BAC"/>
    <w:multiLevelType w:val="multilevel"/>
    <w:tmpl w:val="CE06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A7FD4"/>
    <w:multiLevelType w:val="multilevel"/>
    <w:tmpl w:val="7D62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F6BD8"/>
    <w:multiLevelType w:val="multilevel"/>
    <w:tmpl w:val="06C4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32814"/>
    <w:multiLevelType w:val="multilevel"/>
    <w:tmpl w:val="7F1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229AC"/>
    <w:multiLevelType w:val="multilevel"/>
    <w:tmpl w:val="CEF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37D9C"/>
    <w:multiLevelType w:val="multilevel"/>
    <w:tmpl w:val="5E9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90A33"/>
    <w:multiLevelType w:val="multilevel"/>
    <w:tmpl w:val="DD6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D2BCD"/>
    <w:multiLevelType w:val="multilevel"/>
    <w:tmpl w:val="FF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1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B8"/>
    <w:rsid w:val="000666B8"/>
    <w:rsid w:val="00092F56"/>
    <w:rsid w:val="000D296B"/>
    <w:rsid w:val="00142286"/>
    <w:rsid w:val="00193CA3"/>
    <w:rsid w:val="001D0C08"/>
    <w:rsid w:val="002833FC"/>
    <w:rsid w:val="002856C7"/>
    <w:rsid w:val="00397F73"/>
    <w:rsid w:val="00785337"/>
    <w:rsid w:val="008E5797"/>
    <w:rsid w:val="00B87E39"/>
    <w:rsid w:val="00BB69B0"/>
    <w:rsid w:val="00BE7B09"/>
    <w:rsid w:val="00C64CE8"/>
    <w:rsid w:val="00E05089"/>
    <w:rsid w:val="00E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8AF2"/>
  <w15:chartTrackingRefBased/>
  <w15:docId w15:val="{EF9432B8-1763-4348-8E89-F69BED9D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7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0666B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6B8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0666B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0666B8"/>
  </w:style>
  <w:style w:type="character" w:customStyle="1" w:styleId="hljs-string">
    <w:name w:val="hljs-string"/>
    <w:basedOn w:val="Fuentedeprrafopredeter"/>
    <w:rsid w:val="000666B8"/>
  </w:style>
  <w:style w:type="character" w:customStyle="1" w:styleId="hljs-comment">
    <w:name w:val="hljs-comment"/>
    <w:basedOn w:val="Fuentedeprrafopredeter"/>
    <w:rsid w:val="000666B8"/>
  </w:style>
  <w:style w:type="character" w:customStyle="1" w:styleId="hljs-literal">
    <w:name w:val="hljs-literal"/>
    <w:basedOn w:val="Fuentedeprrafopredeter"/>
    <w:rsid w:val="000666B8"/>
  </w:style>
  <w:style w:type="character" w:styleId="nfasis">
    <w:name w:val="Emphasis"/>
    <w:basedOn w:val="Fuentedeprrafopredeter"/>
    <w:uiPriority w:val="20"/>
    <w:qFormat/>
    <w:rsid w:val="00193CA3"/>
    <w:rPr>
      <w:i/>
      <w:iCs/>
    </w:rPr>
  </w:style>
  <w:style w:type="character" w:customStyle="1" w:styleId="hljs-function">
    <w:name w:val="hljs-function"/>
    <w:basedOn w:val="Fuentedeprrafopredeter"/>
    <w:rsid w:val="00193CA3"/>
  </w:style>
  <w:style w:type="character" w:customStyle="1" w:styleId="hljs-keyword">
    <w:name w:val="hljs-keyword"/>
    <w:basedOn w:val="Fuentedeprrafopredeter"/>
    <w:rsid w:val="00193CA3"/>
  </w:style>
  <w:style w:type="character" w:customStyle="1" w:styleId="hljs-title">
    <w:name w:val="hljs-title"/>
    <w:basedOn w:val="Fuentedeprrafopredeter"/>
    <w:rsid w:val="00193CA3"/>
  </w:style>
  <w:style w:type="character" w:customStyle="1" w:styleId="hljs-builtin">
    <w:name w:val="hljs-built_in"/>
    <w:basedOn w:val="Fuentedeprrafopredeter"/>
    <w:rsid w:val="00193CA3"/>
  </w:style>
  <w:style w:type="character" w:customStyle="1" w:styleId="Ttulo2Car">
    <w:name w:val="Título 2 Car"/>
    <w:basedOn w:val="Fuentedeprrafopredeter"/>
    <w:link w:val="Ttulo2"/>
    <w:uiPriority w:val="9"/>
    <w:rsid w:val="00BE7B0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C64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clases/javascript-navegad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clases/fundamentos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zi.com/clases/ecmascript-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9</Pages>
  <Words>2038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7</cp:revision>
  <dcterms:created xsi:type="dcterms:W3CDTF">2021-05-11T23:02:00Z</dcterms:created>
  <dcterms:modified xsi:type="dcterms:W3CDTF">2021-05-15T20:15:00Z</dcterms:modified>
</cp:coreProperties>
</file>