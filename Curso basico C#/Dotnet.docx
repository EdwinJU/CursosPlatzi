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3DBD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 - Es una herramienta para administrar código fuente .NET. De cierta manera es un </w:t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un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marco de trabajo que brinda una arquitectura básica para realizar programas utilizando en su principio tecnologías de Microsoft en entornos de Microsoft, con muchas facilidades para los desarrolladores.</w:t>
      </w:r>
    </w:p>
    <w:p w14:paraId="34CC67B5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En el caso de </w:t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windows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desde PowerShell en la consola de comandos se digitan los siguientes comandos:</w:t>
      </w:r>
    </w:p>
    <w:p w14:paraId="20B361E6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proofErr w:type="gram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 ,</w:t>
      </w:r>
      <w:proofErr w:type="gram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verificas que todo está instalado correctamente.</w:t>
      </w:r>
    </w:p>
    <w:p w14:paraId="1CBF718C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</w:t>
      </w:r>
      <w:proofErr w:type="gram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new</w:t>
      </w: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 ,</w:t>
      </w:r>
      <w:proofErr w:type="gram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Verificas que la herramienta está correctamente instalada y te muestra una serie de instrucciones que puedes utilizar para crear aplicaciones con .Net.</w:t>
      </w:r>
    </w:p>
    <w:p w14:paraId="7773DC27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new </w:t>
      </w:r>
      <w:proofErr w:type="spellStart"/>
      <w:proofErr w:type="gram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console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 ,</w:t>
      </w:r>
      <w:proofErr w:type="gram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creas primera aplicación de consola, te generará tres archivos:</w:t>
      </w: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br/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obj</w:t>
      </w:r>
      <w:proofErr w:type="spellEnd"/>
    </w:p>
    <w:p w14:paraId="32D1AB45" w14:textId="77777777" w:rsidR="00F07407" w:rsidRPr="00F07407" w:rsidRDefault="00F07407" w:rsidP="00F0740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  <w:proofErr w:type="spellStart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platzi.csproj</w:t>
      </w:r>
      <w:proofErr w:type="spellEnd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(proyecto de C-Sharp)</w:t>
      </w:r>
    </w:p>
    <w:p w14:paraId="30A44D82" w14:textId="77777777" w:rsidR="00F07407" w:rsidRPr="00F07407" w:rsidRDefault="00F07407" w:rsidP="00F0740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ab/>
        <w:t xml:space="preserve">Es un archivo </w:t>
      </w:r>
      <w:proofErr w:type="spellStart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xml</w:t>
      </w:r>
      <w:proofErr w:type="spellEnd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donde te indica la versión de “</w:t>
      </w:r>
      <w:proofErr w:type="spellStart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netcorespp</w:t>
      </w:r>
      <w:proofErr w:type="spellEnd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”</w:t>
      </w:r>
    </w:p>
    <w:p w14:paraId="2A3E4D18" w14:textId="77777777" w:rsidR="00F07407" w:rsidRPr="00F07407" w:rsidRDefault="00F07407" w:rsidP="00F0740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</w:p>
    <w:p w14:paraId="33205588" w14:textId="77777777" w:rsidR="00F07407" w:rsidRPr="00F07407" w:rsidRDefault="00F07407" w:rsidP="00F0740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  <w:proofErr w:type="spellStart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Program.cs</w:t>
      </w:r>
      <w:proofErr w:type="spellEnd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(código fuente de C-Sharp)</w:t>
      </w:r>
    </w:p>
    <w:p w14:paraId="7A7E04A4" w14:textId="77777777" w:rsidR="00F07407" w:rsidRPr="00F07407" w:rsidRDefault="00F07407" w:rsidP="00F0740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</w:p>
    <w:p w14:paraId="4F84F74C" w14:textId="77777777" w:rsidR="00F07407" w:rsidRPr="00F07407" w:rsidRDefault="00F07407" w:rsidP="00F0740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</w:pPr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Nota</w:t>
      </w:r>
      <w:proofErr w:type="gramStart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-.Con</w:t>
      </w:r>
      <w:proofErr w:type="gramEnd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el comando </w:t>
      </w:r>
      <w:proofErr w:type="spellStart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cat</w:t>
      </w:r>
      <w:proofErr w:type="spellEnd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</w:t>
      </w:r>
      <w:proofErr w:type="spellStart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>mas</w:t>
      </w:r>
      <w:proofErr w:type="spellEnd"/>
      <w:r w:rsidRPr="00F07407">
        <w:rPr>
          <w:rFonts w:ascii="Courier New" w:eastAsia="Times New Roman" w:hAnsi="Courier New" w:cs="Courier New"/>
          <w:color w:val="FFFFFF"/>
          <w:sz w:val="20"/>
          <w:szCs w:val="20"/>
          <w:lang w:eastAsia="es-CR"/>
        </w:rPr>
        <w:t xml:space="preserve"> el nombre del archivo puedes visualizar que contiene cada uno de los archivos creado</w:t>
      </w:r>
    </w:p>
    <w:p w14:paraId="3B0FF1DB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new </w:t>
      </w: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console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--</w:t>
      </w:r>
      <w:proofErr w:type="gram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output</w:t>
      </w: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 ,</w:t>
      </w:r>
      <w:proofErr w:type="gram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le indicas donde quieres que cree la aplicación</w:t>
      </w:r>
    </w:p>
    <w:p w14:paraId="6DBE30D4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</w:t>
      </w:r>
      <w:proofErr w:type="gram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run</w:t>
      </w: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 ,</w:t>
      </w:r>
      <w:proofErr w:type="gram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ejecuta el programa, inicia el proceso de compilación y analiza</w:t>
      </w:r>
    </w:p>
    <w:p w14:paraId="34641FCA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run --</w:t>
      </w: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projetc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, cual programa deseo ejecutar d</w:t>
      </w:r>
    </w:p>
    <w:p w14:paraId="00245C15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</w:t>
      </w:r>
      <w:proofErr w:type="spellStart"/>
      <w:proofErr w:type="gram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build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 ,</w:t>
      </w:r>
      <w:proofErr w:type="gram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compila, genera un ejecutable.</w:t>
      </w: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br/>
        <w:t xml:space="preserve">Se abre la carpeta </w:t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bin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hasta llegar al ejecutable.dll, es el ejecutable que ya tiene la lógica del programa para ejecutar se utiliza la siguiente instrucción: </w:t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ejecutable.dll</w:t>
      </w:r>
    </w:p>
    <w:p w14:paraId="0DED40FD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El punto </w:t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dll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es universal para cualquier plataforma, ya está analizado y </w:t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fldChar w:fldCharType="begin"/>
      </w: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instrText xml:space="preserve"> HYPERLINK "http://compilado.es/" \t "_blank" </w:instrText>
      </w: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fldChar w:fldCharType="separate"/>
      </w:r>
      <w:proofErr w:type="gramStart"/>
      <w:r w:rsidRPr="00F07407">
        <w:rPr>
          <w:rFonts w:ascii="Arial" w:eastAsia="Times New Roman" w:hAnsi="Arial" w:cs="Arial"/>
          <w:color w:val="0791E6"/>
          <w:sz w:val="24"/>
          <w:szCs w:val="24"/>
          <w:u w:val="single"/>
          <w:lang w:eastAsia="es-CR"/>
        </w:rPr>
        <w:t>compilado.Es</w:t>
      </w:r>
      <w:proofErr w:type="spellEnd"/>
      <w:proofErr w:type="gram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fldChar w:fldCharType="end"/>
      </w: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 propia de </w:t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netcore</w:t>
      </w:r>
      <w:proofErr w:type="spellEnd"/>
    </w:p>
    <w:p w14:paraId="61E2D598" w14:textId="77777777" w:rsidR="00F07407" w:rsidRPr="00F07407" w:rsidRDefault="00F07407" w:rsidP="00F0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CR"/>
        </w:rPr>
      </w:pP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dotnet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</w:t>
      </w: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build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-c </w:t>
      </w:r>
      <w:proofErr w:type="spellStart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>Release</w:t>
      </w:r>
      <w:proofErr w:type="spellEnd"/>
      <w:r w:rsidRPr="00F07407">
        <w:rPr>
          <w:rFonts w:ascii="Arial" w:eastAsia="Times New Roman" w:hAnsi="Arial" w:cs="Arial"/>
          <w:b/>
          <w:bCs/>
          <w:color w:val="4A4A4A"/>
          <w:sz w:val="24"/>
          <w:szCs w:val="24"/>
          <w:lang w:eastAsia="es-CR"/>
        </w:rPr>
        <w:t xml:space="preserve"> -r win10-x64</w:t>
      </w:r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, creas un .</w:t>
      </w:r>
      <w:proofErr w:type="gram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exe ,</w:t>
      </w:r>
      <w:proofErr w:type="gram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lo optimizas para </w:t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windows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. Un ejecutable especial para Windows. En la carpeta de </w:t>
      </w:r>
      <w:proofErr w:type="spellStart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>Release</w:t>
      </w:r>
      <w:proofErr w:type="spellEnd"/>
      <w:r w:rsidRPr="00F07407">
        <w:rPr>
          <w:rFonts w:ascii="Arial" w:eastAsia="Times New Roman" w:hAnsi="Arial" w:cs="Arial"/>
          <w:color w:val="4A4A4A"/>
          <w:sz w:val="24"/>
          <w:szCs w:val="24"/>
          <w:lang w:eastAsia="es-CR"/>
        </w:rPr>
        <w:t xml:space="preserve"> la abres hasta llegar al ejecutable.exe</w:t>
      </w:r>
    </w:p>
    <w:p w14:paraId="56290C74" w14:textId="77777777" w:rsidR="000325D7" w:rsidRDefault="000325D7"/>
    <w:p w14:paraId="7FCFA131" w14:textId="77777777" w:rsidR="001F0CC9" w:rsidRDefault="001F0CC9"/>
    <w:p w14:paraId="5B67D9F2" w14:textId="77777777" w:rsidR="001F0CC9" w:rsidRDefault="001F0CC9"/>
    <w:p w14:paraId="3A211093" w14:textId="77777777" w:rsidR="001F0CC9" w:rsidRDefault="001F0CC9"/>
    <w:p w14:paraId="2185B451" w14:textId="77777777" w:rsidR="001F0CC9" w:rsidRDefault="001F0CC9"/>
    <w:p w14:paraId="216343E5" w14:textId="77777777" w:rsidR="001F0CC9" w:rsidRDefault="001F0CC9"/>
    <w:p w14:paraId="78307211" w14:textId="77777777" w:rsidR="001F0CC9" w:rsidRDefault="001F0CC9"/>
    <w:p w14:paraId="7594FA1F" w14:textId="77777777" w:rsidR="001F0CC9" w:rsidRDefault="001F0CC9"/>
    <w:p w14:paraId="6F4C7284" w14:textId="77777777" w:rsidR="001F0CC9" w:rsidRDefault="001F0CC9"/>
    <w:p w14:paraId="62D22A83" w14:textId="77777777" w:rsidR="001F0CC9" w:rsidRDefault="001F0CC9"/>
    <w:p w14:paraId="33B5C778" w14:textId="77777777" w:rsidR="001F0CC9" w:rsidRDefault="001F0CC9"/>
    <w:p w14:paraId="5FB2254D" w14:textId="77777777" w:rsidR="001F0CC9" w:rsidRDefault="001F0CC9"/>
    <w:p w14:paraId="504DEB97" w14:textId="77777777" w:rsidR="001F0CC9" w:rsidRDefault="001F0CC9" w:rsidP="001F0C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ins w:id="0" w:author="Unknown">
        <w:r>
          <w:rPr>
            <w:rStyle w:val="Textoennegrita"/>
            <w:rFonts w:ascii="Arial" w:hAnsi="Arial" w:cs="Arial"/>
            <w:color w:val="4A4A4A"/>
          </w:rPr>
          <w:t>A. CLASES, OBJETOS, MÉTODOS, ACCIONES Y ATRIBUTOS</w:t>
        </w:r>
      </w:ins>
    </w:p>
    <w:p w14:paraId="5853D9EB" w14:textId="77777777" w:rsidR="001F0CC9" w:rsidRDefault="001F0CC9" w:rsidP="001F0C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hAnsi="Arial" w:cs="Arial"/>
          <w:color w:val="4A4A4A"/>
        </w:rPr>
        <w:t>1. ¿Qué puede ser descrito como un objeto?</w:t>
      </w:r>
      <w:r>
        <w:rPr>
          <w:rFonts w:ascii="Arial" w:hAnsi="Arial" w:cs="Arial"/>
          <w:color w:val="4A4A4A"/>
        </w:rPr>
        <w:br/>
        <w:t>Todo puede ser descrito como un objeto, con ciertas características y métodos, por ejemplo:</w:t>
      </w:r>
      <w:r>
        <w:rPr>
          <w:rFonts w:ascii="Arial" w:hAnsi="Arial" w:cs="Arial"/>
          <w:color w:val="4A4A4A"/>
        </w:rPr>
        <w:br/>
        <w:t>Toda escuela tiene un nombre, una ubicación, un tipo, esas serian sus características. Mientras que sus métodos pueden ser iniciar clases, terminar clases, sonar el timbre, etc.</w:t>
      </w:r>
    </w:p>
    <w:p w14:paraId="23DBF2F3" w14:textId="77777777" w:rsidR="001F0CC9" w:rsidRDefault="001F0CC9" w:rsidP="001F0C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hAnsi="Arial" w:cs="Arial"/>
          <w:color w:val="4A4A4A"/>
        </w:rPr>
        <w:t>2. Un objeto NO es una clase.</w:t>
      </w:r>
      <w:r>
        <w:rPr>
          <w:rFonts w:ascii="Arial" w:hAnsi="Arial" w:cs="Arial"/>
          <w:color w:val="4A4A4A"/>
        </w:rPr>
        <w:br/>
        <w:t>La clase es la descripción de un objeto, pero no el objeto, más bien es una plantilla para crear objetos.</w:t>
      </w:r>
    </w:p>
    <w:p w14:paraId="4804214E" w14:textId="77777777" w:rsidR="001F0CC9" w:rsidRDefault="001F0CC9" w:rsidP="001F0C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hAnsi="Arial" w:cs="Arial"/>
          <w:color w:val="4A4A4A"/>
        </w:rPr>
        <w:t>3. Objetos</w:t>
      </w:r>
      <w:r>
        <w:rPr>
          <w:rFonts w:ascii="Arial" w:hAnsi="Arial" w:cs="Arial"/>
          <w:color w:val="4A4A4A"/>
        </w:rPr>
        <w:br/>
        <w:t>Un objeto es una cosa tangible, algo a que se puede aprehender intelectualmente o algo hacia lo que se puede dirigir una acción o pensamiento.</w:t>
      </w:r>
      <w:r>
        <w:rPr>
          <w:rFonts w:ascii="Arial" w:hAnsi="Arial" w:cs="Arial"/>
          <w:color w:val="4A4A4A"/>
        </w:rPr>
        <w:br/>
        <w:t xml:space="preserve">Un objeto representa un </w:t>
      </w:r>
      <w:proofErr w:type="spellStart"/>
      <w:r>
        <w:rPr>
          <w:rFonts w:ascii="Arial" w:hAnsi="Arial" w:cs="Arial"/>
          <w:color w:val="4A4A4A"/>
        </w:rPr>
        <w:t>item</w:t>
      </w:r>
      <w:proofErr w:type="spellEnd"/>
      <w:r>
        <w:rPr>
          <w:rFonts w:ascii="Arial" w:hAnsi="Arial" w:cs="Arial"/>
          <w:color w:val="4A4A4A"/>
        </w:rPr>
        <w:t xml:space="preserve"> individual e identificable, o una entidad real o abstracta, con un papel definido en el dominio del problema.</w:t>
      </w:r>
      <w:r>
        <w:rPr>
          <w:rFonts w:ascii="Arial" w:hAnsi="Arial" w:cs="Arial"/>
          <w:color w:val="4A4A4A"/>
        </w:rPr>
        <w:br/>
        <w:t>Un objeto tiene:</w:t>
      </w:r>
      <w:r>
        <w:rPr>
          <w:rFonts w:ascii="Arial" w:hAnsi="Arial" w:cs="Arial"/>
          <w:color w:val="4A4A4A"/>
        </w:rPr>
        <w:br/>
        <w:t>− Estado</w:t>
      </w:r>
      <w:r>
        <w:rPr>
          <w:rFonts w:ascii="Arial" w:hAnsi="Arial" w:cs="Arial"/>
          <w:color w:val="4A4A4A"/>
        </w:rPr>
        <w:br/>
        <w:t>− Comportamiento</w:t>
      </w:r>
      <w:r>
        <w:rPr>
          <w:rFonts w:ascii="Arial" w:hAnsi="Arial" w:cs="Arial"/>
          <w:color w:val="4A4A4A"/>
        </w:rPr>
        <w:br/>
        <w:t>− Identidad</w:t>
      </w:r>
      <w:r>
        <w:rPr>
          <w:rFonts w:ascii="Arial" w:hAnsi="Arial" w:cs="Arial"/>
          <w:color w:val="4A4A4A"/>
        </w:rPr>
        <w:br/>
        <w:t>La estructura y el comportamiento de objetos similares se definen en sus clases comunes.</w:t>
      </w:r>
      <w:r>
        <w:rPr>
          <w:rFonts w:ascii="Arial" w:hAnsi="Arial" w:cs="Arial"/>
          <w:color w:val="4A4A4A"/>
        </w:rPr>
        <w:br/>
        <w:t>El término objeto y ejemplo (</w:t>
      </w:r>
      <w:proofErr w:type="spellStart"/>
      <w:r>
        <w:rPr>
          <w:rFonts w:ascii="Arial" w:hAnsi="Arial" w:cs="Arial"/>
          <w:color w:val="4A4A4A"/>
        </w:rPr>
        <w:t>instance</w:t>
      </w:r>
      <w:proofErr w:type="spellEnd"/>
      <w:r>
        <w:rPr>
          <w:rFonts w:ascii="Arial" w:hAnsi="Arial" w:cs="Arial"/>
          <w:color w:val="4A4A4A"/>
        </w:rPr>
        <w:t>) de una clase son intercambiables.</w:t>
      </w:r>
    </w:p>
    <w:p w14:paraId="617E7CAF" w14:textId="77777777" w:rsidR="001F0CC9" w:rsidRDefault="001F0CC9" w:rsidP="001F0C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Textoennegrita"/>
          <w:rFonts w:ascii="Arial" w:hAnsi="Arial" w:cs="Arial"/>
          <w:color w:val="4A4A4A"/>
        </w:rPr>
        <w:t>4. Clases</w:t>
      </w:r>
      <w:r>
        <w:rPr>
          <w:rFonts w:ascii="Arial" w:hAnsi="Arial" w:cs="Arial"/>
          <w:color w:val="4A4A4A"/>
        </w:rPr>
        <w:br/>
        <w:t>Una clase es un conjunto de objetos que comparten una estructura y comportamiento comunes.</w:t>
      </w:r>
      <w:r>
        <w:rPr>
          <w:rFonts w:ascii="Arial" w:hAnsi="Arial" w:cs="Arial"/>
          <w:color w:val="4A4A4A"/>
        </w:rPr>
        <w:br/>
        <w:t>Clase representa una abstracción, la esencia que comparten los objetos.</w:t>
      </w:r>
      <w:r>
        <w:rPr>
          <w:rFonts w:ascii="Arial" w:hAnsi="Arial" w:cs="Arial"/>
          <w:color w:val="4A4A4A"/>
        </w:rPr>
        <w:br/>
        <w:t>Un objeto es un ejemplo de una clase.</w:t>
      </w:r>
      <w:r>
        <w:rPr>
          <w:rFonts w:ascii="Arial" w:hAnsi="Arial" w:cs="Arial"/>
          <w:color w:val="4A4A4A"/>
        </w:rPr>
        <w:br/>
        <w:t xml:space="preserve">Un objeto no es una clase, y una clase no es un objeto (aunque puede serlo, </w:t>
      </w:r>
      <w:proofErr w:type="spellStart"/>
      <w:r>
        <w:rPr>
          <w:rFonts w:ascii="Arial" w:hAnsi="Arial" w:cs="Arial"/>
          <w:color w:val="4A4A4A"/>
        </w:rPr>
        <w:t>p.e</w:t>
      </w:r>
      <w:proofErr w:type="spellEnd"/>
      <w:r>
        <w:rPr>
          <w:rFonts w:ascii="Arial" w:hAnsi="Arial" w:cs="Arial"/>
          <w:color w:val="4A4A4A"/>
        </w:rPr>
        <w:t>. en Smalltalk).</w:t>
      </w:r>
      <w:r>
        <w:rPr>
          <w:rFonts w:ascii="Arial" w:hAnsi="Arial" w:cs="Arial"/>
          <w:color w:val="4A4A4A"/>
        </w:rPr>
        <w:br/>
        <w:t>Las clases actúan como intermediarias entre una abstracción y los clientes que pretenden utilizar la abstracción.</w:t>
      </w:r>
      <w:r>
        <w:rPr>
          <w:rFonts w:ascii="Arial" w:hAnsi="Arial" w:cs="Arial"/>
          <w:color w:val="4A4A4A"/>
        </w:rPr>
        <w:br/>
        <w:t>De esta forma, la clase muestra:</w:t>
      </w:r>
      <w:r>
        <w:rPr>
          <w:rFonts w:ascii="Arial" w:hAnsi="Arial" w:cs="Arial"/>
          <w:color w:val="4A4A4A"/>
        </w:rPr>
        <w:br/>
        <w:t>visión externa de comportamiento (interface), que enfatiza la abstracción escondiendo su estructura y secretos de comportamiento.</w:t>
      </w:r>
      <w:r>
        <w:rPr>
          <w:rFonts w:ascii="Arial" w:hAnsi="Arial" w:cs="Arial"/>
          <w:color w:val="4A4A4A"/>
        </w:rPr>
        <w:br/>
        <w:t>visión interna (implementación), que abarca el código que se ofrece en la interface de la clase.</w:t>
      </w:r>
    </w:p>
    <w:p w14:paraId="4C822D20" w14:textId="77777777" w:rsidR="001F0CC9" w:rsidRDefault="001F0CC9">
      <w:bookmarkStart w:id="1" w:name="_GoBack"/>
      <w:bookmarkEnd w:id="1"/>
    </w:p>
    <w:sectPr w:rsidR="001F0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07"/>
    <w:rsid w:val="000325D7"/>
    <w:rsid w:val="001F0CC9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E230"/>
  <w15:chartTrackingRefBased/>
  <w15:docId w15:val="{3C05331D-28E6-47CC-807F-E714F5A2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F0740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7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7407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F0740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07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Jimenez Urbina</dc:creator>
  <cp:keywords/>
  <dc:description/>
  <cp:lastModifiedBy>Alfredo Jimenez Urbina</cp:lastModifiedBy>
  <cp:revision>2</cp:revision>
  <dcterms:created xsi:type="dcterms:W3CDTF">2020-11-04T01:04:00Z</dcterms:created>
  <dcterms:modified xsi:type="dcterms:W3CDTF">2020-11-04T01:04:00Z</dcterms:modified>
</cp:coreProperties>
</file>